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9745" w14:textId="41B52D11" w:rsidR="004F199E" w:rsidRDefault="004F199E" w:rsidP="004F199E">
      <w:pPr>
        <w:rPr>
          <w:b/>
          <w:bCs/>
        </w:rPr>
      </w:pPr>
      <w:r w:rsidRPr="004F199E">
        <w:rPr>
          <w:b/>
          <w:bCs/>
        </w:rPr>
        <w:t>¿Qué es JavaScript?</w:t>
      </w:r>
    </w:p>
    <w:p w14:paraId="5E8EC874" w14:textId="77777777" w:rsidR="004F199E" w:rsidRPr="004F199E" w:rsidRDefault="004F199E" w:rsidP="004F199E">
      <w:pPr>
        <w:rPr>
          <w:b/>
          <w:bCs/>
        </w:rPr>
      </w:pPr>
    </w:p>
    <w:p w14:paraId="020383F9" w14:textId="77777777" w:rsidR="004F199E" w:rsidRPr="004F199E" w:rsidRDefault="004F199E" w:rsidP="004F199E">
      <w:r w:rsidRPr="004F199E">
        <w:rPr>
          <w:i/>
          <w:iCs/>
        </w:rPr>
        <w:t>Clase 1</w:t>
      </w:r>
    </w:p>
    <w:p w14:paraId="5BEA9DA1" w14:textId="77777777" w:rsidR="004F199E" w:rsidRPr="004F199E" w:rsidRDefault="004F199E" w:rsidP="004F199E">
      <w:ins w:id="0" w:author="Unknown">
        <w:r w:rsidRPr="004F199E">
          <w:t>¿Qué es JavaScript?</w:t>
        </w:r>
      </w:ins>
      <w:r w:rsidRPr="004F199E">
        <w:br/>
        <w:t xml:space="preserve">Nace para dar dinamismo a la web para hacer las paginas estáticas </w:t>
      </w:r>
      <w:proofErr w:type="spellStart"/>
      <w:r w:rsidRPr="004F199E">
        <w:t>mas</w:t>
      </w:r>
      <w:proofErr w:type="spellEnd"/>
      <w:r w:rsidRPr="004F199E">
        <w:t xml:space="preserve"> dinámicas orientado a trabajar 100% web</w:t>
      </w:r>
    </w:p>
    <w:p w14:paraId="52AE0FD8" w14:textId="77777777" w:rsidR="004F199E" w:rsidRPr="004F199E" w:rsidRDefault="004F199E" w:rsidP="004F199E">
      <w:r w:rsidRPr="004F199E">
        <w:t>Es un lenguaje interpretado, orientado a objetos, débilmente tirado y dinámico.</w:t>
      </w:r>
    </w:p>
    <w:p w14:paraId="7AA2A097" w14:textId="77777777" w:rsidR="004F199E" w:rsidRPr="004F199E" w:rsidRDefault="004F199E" w:rsidP="004F199E">
      <w:ins w:id="1" w:author="Unknown">
        <w:r w:rsidRPr="004F199E">
          <w:t>Orientado a objetos:</w:t>
        </w:r>
      </w:ins>
      <w:r w:rsidRPr="004F199E">
        <w:t> permite generar objetos globales que son conjuntos de características para agrupar distintos elementos de nuestro sistema que a la vez forman parte de una base de datos y todos estos elementos pueden ser ocupados para mostrar información individual.</w:t>
      </w:r>
    </w:p>
    <w:p w14:paraId="4BF7B9DD" w14:textId="77777777" w:rsidR="004F199E" w:rsidRPr="004F199E" w:rsidRDefault="004F199E" w:rsidP="004F199E">
      <w:ins w:id="2" w:author="Unknown">
        <w:r w:rsidRPr="004F199E">
          <w:t>Débilmente tipado:</w:t>
        </w:r>
      </w:ins>
      <w:r w:rsidRPr="004F199E">
        <w:t> los tipos de datos no están bien definidos en el leguaje y permite por ejemplo operaciones entre numerosos y letras porque el lenguaje asume tipos de datos que no necesariamente son los que se quiere representar.</w:t>
      </w:r>
    </w:p>
    <w:p w14:paraId="79A23A9C" w14:textId="77777777" w:rsidR="004F199E" w:rsidRPr="004F199E" w:rsidRDefault="004F199E" w:rsidP="004F199E">
      <w:r w:rsidRPr="004F199E">
        <w:t xml:space="preserve">++Dinámico: ++ el lenguaje corre directamente en el </w:t>
      </w:r>
      <w:proofErr w:type="spellStart"/>
      <w:proofErr w:type="gramStart"/>
      <w:r w:rsidRPr="004F199E">
        <w:t>runtime</w:t>
      </w:r>
      <w:proofErr w:type="spellEnd"/>
      <w:r w:rsidRPr="004F199E">
        <w:t>(</w:t>
      </w:r>
      <w:proofErr w:type="gramEnd"/>
      <w:r w:rsidRPr="004F199E">
        <w:t>tiempo de ejecución).</w:t>
      </w:r>
    </w:p>
    <w:p w14:paraId="5FAF5F04" w14:textId="77777777" w:rsidR="004F199E" w:rsidRPr="004F199E" w:rsidRDefault="004F199E" w:rsidP="004F199E">
      <w:ins w:id="3" w:author="Unknown">
        <w:r w:rsidRPr="004F199E">
          <w:t>Realmente es un lenguaje interpretado</w:t>
        </w:r>
        <w:proofErr w:type="gramStart"/>
        <w:r w:rsidRPr="004F199E">
          <w:t>?</w:t>
        </w:r>
      </w:ins>
      <w:proofErr w:type="gramEnd"/>
      <w:r w:rsidRPr="004F199E">
        <w:br/>
        <w:t xml:space="preserve">Interpretado quiere decir que el leguaje va a ir leyendo el código </w:t>
      </w:r>
      <w:proofErr w:type="spellStart"/>
      <w:r w:rsidRPr="004F199E">
        <w:t>linea</w:t>
      </w:r>
      <w:proofErr w:type="spellEnd"/>
      <w:r w:rsidRPr="004F199E">
        <w:t xml:space="preserve"> por </w:t>
      </w:r>
      <w:proofErr w:type="spellStart"/>
      <w:r w:rsidRPr="004F199E">
        <w:t>linea</w:t>
      </w:r>
      <w:proofErr w:type="spellEnd"/>
      <w:r w:rsidRPr="004F199E">
        <w:t xml:space="preserve"> en el tiempo de ejecución y probando que todo funcione en el proceso con la interacción con el programa y si encuentra un error en ese momento lo marca.</w:t>
      </w:r>
    </w:p>
    <w:p w14:paraId="65DD0F77" w14:textId="77777777" w:rsidR="004F199E" w:rsidRPr="004F199E" w:rsidRDefault="004F199E" w:rsidP="004F199E">
      <w:r w:rsidRPr="004F199E">
        <w:t xml:space="preserve">Una vez que el navegador obtiene el código </w:t>
      </w:r>
      <w:proofErr w:type="spellStart"/>
      <w:r w:rsidRPr="004F199E">
        <w:t>js</w:t>
      </w:r>
      <w:proofErr w:type="spellEnd"/>
      <w:r w:rsidRPr="004F199E">
        <w:t xml:space="preserve"> el motor de </w:t>
      </w:r>
      <w:proofErr w:type="spellStart"/>
      <w:r w:rsidRPr="004F199E">
        <w:t>js</w:t>
      </w:r>
      <w:proofErr w:type="spellEnd"/>
      <w:r w:rsidRPr="004F199E">
        <w:t xml:space="preserve"> lo procesa convirtiéndolo a binario para que sea entendido por la maquina por lo que </w:t>
      </w:r>
      <w:proofErr w:type="spellStart"/>
      <w:ins w:id="4" w:author="Unknown">
        <w:r w:rsidRPr="004F199E">
          <w:t>javascript</w:t>
        </w:r>
        <w:proofErr w:type="spellEnd"/>
        <w:r w:rsidRPr="004F199E">
          <w:t xml:space="preserve"> es un leguaje compilado.</w:t>
        </w:r>
      </w:ins>
    </w:p>
    <w:p w14:paraId="6CA74176" w14:textId="77777777" w:rsidR="004F199E" w:rsidRPr="004F199E" w:rsidRDefault="004F199E" w:rsidP="004F199E">
      <w:proofErr w:type="spellStart"/>
      <w:ins w:id="5" w:author="Unknown">
        <w:r w:rsidRPr="004F199E">
          <w:t>Backwards</w:t>
        </w:r>
        <w:proofErr w:type="spellEnd"/>
        <w:r w:rsidRPr="004F199E">
          <w:t xml:space="preserve"> &amp; Forwards</w:t>
        </w:r>
      </w:ins>
    </w:p>
    <w:p w14:paraId="67874805" w14:textId="77777777" w:rsidR="004F199E" w:rsidRPr="004F199E" w:rsidRDefault="004F199E" w:rsidP="004F199E">
      <w:ins w:id="6" w:author="Unknown">
        <w:r w:rsidRPr="004F199E">
          <w:t>Forwards:</w:t>
        </w:r>
      </w:ins>
      <w:r w:rsidRPr="004F199E">
        <w:t> Ser compatible con versiones futuras quiere decir que al implementar funcionalidades nuevas del leguaje no daña nuestro código y se puede usan en versiones anteriores del motor de compilación.</w:t>
      </w:r>
    </w:p>
    <w:p w14:paraId="4BE2E745" w14:textId="77777777" w:rsidR="004F199E" w:rsidRPr="004F199E" w:rsidRDefault="004F199E" w:rsidP="004F199E">
      <w:proofErr w:type="spellStart"/>
      <w:ins w:id="7" w:author="Unknown">
        <w:r w:rsidRPr="004F199E">
          <w:t>Backwards</w:t>
        </w:r>
        <w:proofErr w:type="spellEnd"/>
        <w:r w:rsidRPr="004F199E">
          <w:t>:</w:t>
        </w:r>
      </w:ins>
      <w:r w:rsidRPr="004F199E">
        <w:t xml:space="preserve"> Todas las funciones nuevas del lenguaje no rompen el entorno de trabajo actual pero no las puedes usar inmediatamente hasta que no se </w:t>
      </w:r>
      <w:proofErr w:type="gramStart"/>
      <w:r w:rsidRPr="004F199E">
        <w:t>estandaricen .</w:t>
      </w:r>
      <w:proofErr w:type="gramEnd"/>
    </w:p>
    <w:p w14:paraId="5ACF1AC8" w14:textId="77777777" w:rsidR="004F199E" w:rsidRPr="004F199E" w:rsidRDefault="004F199E" w:rsidP="004F199E">
      <w:r w:rsidRPr="004F199E">
        <w:t xml:space="preserve">Para hacer este </w:t>
      </w:r>
      <w:proofErr w:type="spellStart"/>
      <w:r w:rsidRPr="004F199E">
        <w:t>cross</w:t>
      </w:r>
      <w:proofErr w:type="spellEnd"/>
      <w:r w:rsidRPr="004F199E">
        <w:t xml:space="preserve"> versión del lenguaje se utilizan </w:t>
      </w:r>
      <w:ins w:id="8" w:author="Unknown">
        <w:r w:rsidRPr="004F199E">
          <w:t>compiladores como BABEL</w:t>
        </w:r>
      </w:ins>
      <w:r w:rsidRPr="004F199E">
        <w:t> que </w:t>
      </w:r>
      <w:ins w:id="9" w:author="Unknown">
        <w:r w:rsidRPr="004F199E">
          <w:t>permite utilizar nuevas funcionalidades</w:t>
        </w:r>
      </w:ins>
      <w:r w:rsidRPr="004F199E">
        <w:t xml:space="preserve"> del lenguaje </w:t>
      </w:r>
      <w:proofErr w:type="spellStart"/>
      <w:r w:rsidRPr="004F199E">
        <w:t>javascript</w:t>
      </w:r>
      <w:proofErr w:type="spellEnd"/>
      <w:r w:rsidRPr="004F199E">
        <w:t xml:space="preserve"> dentro de nuestro entorno actual de trabajo </w:t>
      </w:r>
      <w:ins w:id="10" w:author="Unknown">
        <w:r w:rsidRPr="004F199E">
          <w:t>traduciendo</w:t>
        </w:r>
      </w:ins>
      <w:r w:rsidRPr="004F199E">
        <w:t xml:space="preserve"> las nuevas versiones de </w:t>
      </w:r>
      <w:proofErr w:type="spellStart"/>
      <w:r w:rsidRPr="004F199E">
        <w:t>javascript</w:t>
      </w:r>
      <w:proofErr w:type="spellEnd"/>
      <w:r w:rsidRPr="004F199E">
        <w:t> </w:t>
      </w:r>
      <w:ins w:id="11" w:author="Unknown">
        <w:r w:rsidRPr="004F199E">
          <w:t xml:space="preserve">a versiones anteriores </w:t>
        </w:r>
        <w:proofErr w:type="spellStart"/>
        <w:r w:rsidRPr="004F199E">
          <w:t>standard</w:t>
        </w:r>
      </w:ins>
      <w:proofErr w:type="spellEnd"/>
      <w:r w:rsidRPr="004F199E">
        <w:t> que el navegador entiende para que puedan ser utilizadas.</w:t>
      </w:r>
    </w:p>
    <w:p w14:paraId="1F82AF72" w14:textId="77777777" w:rsidR="004F199E" w:rsidRPr="004F199E" w:rsidRDefault="004F199E" w:rsidP="004F199E">
      <w:r w:rsidRPr="004F199E">
        <w:rPr>
          <w:b/>
          <w:bCs/>
        </w:rPr>
        <w:t>Porqué JavaScript?</w:t>
      </w:r>
    </w:p>
    <w:p w14:paraId="739166AD" w14:textId="77777777" w:rsidR="004F199E" w:rsidRPr="004F199E" w:rsidRDefault="004F199E" w:rsidP="004F199E">
      <w:r w:rsidRPr="004F199E">
        <w:t>3 Lenguajes estándares: </w:t>
      </w:r>
      <w:r w:rsidRPr="004F199E">
        <w:rPr>
          <w:b/>
          <w:bCs/>
        </w:rPr>
        <w:t>HTML5 - CSS3 - JS</w:t>
      </w:r>
    </w:p>
    <w:p w14:paraId="2C1CF8E1" w14:textId="77777777" w:rsidR="004F199E" w:rsidRPr="004F199E" w:rsidRDefault="004F199E" w:rsidP="004F199E">
      <w:r w:rsidRPr="004F199E">
        <w:rPr>
          <w:b/>
          <w:bCs/>
        </w:rPr>
        <w:t>HTML:</w:t>
      </w:r>
      <w:r w:rsidRPr="004F199E">
        <w:t xml:space="preserve"> Para maquetar la información. Texto, </w:t>
      </w:r>
      <w:proofErr w:type="spellStart"/>
      <w:r w:rsidRPr="004F199E">
        <w:t>imagenes</w:t>
      </w:r>
      <w:proofErr w:type="spellEnd"/>
      <w:r w:rsidRPr="004F199E">
        <w:t>, videos, etc.</w:t>
      </w:r>
      <w:r w:rsidRPr="004F199E">
        <w:br/>
      </w:r>
      <w:r w:rsidRPr="004F199E">
        <w:rPr>
          <w:b/>
          <w:bCs/>
        </w:rPr>
        <w:t>CSS:</w:t>
      </w:r>
      <w:r w:rsidRPr="004F199E">
        <w:t> Para darle estilo a la información.</w:t>
      </w:r>
      <w:r w:rsidRPr="004F199E">
        <w:br/>
      </w:r>
      <w:r w:rsidRPr="004F199E">
        <w:rPr>
          <w:b/>
          <w:bCs/>
        </w:rPr>
        <w:t>JS:</w:t>
      </w:r>
      <w:r w:rsidRPr="004F199E">
        <w:t> Programación para que la página sea dinámica o generar una app web.</w:t>
      </w:r>
    </w:p>
    <w:p w14:paraId="6E84974B" w14:textId="77777777" w:rsidR="004F199E" w:rsidRPr="004F199E" w:rsidRDefault="004F199E" w:rsidP="004F199E">
      <w:r w:rsidRPr="004F199E">
        <w:lastRenderedPageBreak/>
        <w:t xml:space="preserve">En el 2019 la W3C decidió y subió como nuevo </w:t>
      </w:r>
      <w:proofErr w:type="spellStart"/>
      <w:r w:rsidRPr="004F199E">
        <w:t>estandar</w:t>
      </w:r>
      <w:proofErr w:type="spellEnd"/>
      <w:r w:rsidRPr="004F199E">
        <w:t xml:space="preserve"> y lenguaje </w:t>
      </w:r>
      <w:r w:rsidRPr="004F199E">
        <w:rPr>
          <w:b/>
          <w:bCs/>
        </w:rPr>
        <w:t>WA (</w:t>
      </w:r>
      <w:proofErr w:type="spellStart"/>
      <w:r w:rsidRPr="004F199E">
        <w:rPr>
          <w:b/>
          <w:bCs/>
        </w:rPr>
        <w:t>WebAssembly</w:t>
      </w:r>
      <w:proofErr w:type="spellEnd"/>
      <w:r w:rsidRPr="004F199E">
        <w:rPr>
          <w:b/>
          <w:bCs/>
        </w:rPr>
        <w:t>)</w:t>
      </w:r>
      <w:r w:rsidRPr="004F199E">
        <w:t>. Es un lenguaje nuevo a utilizar para construir productos web. Con este no será necesario utilizar HTML, CSS y JS para hacer productos web.</w:t>
      </w:r>
    </w:p>
    <w:p w14:paraId="6FAD03FE" w14:textId="77777777" w:rsidR="004F199E" w:rsidRPr="004F199E" w:rsidRDefault="004F199E" w:rsidP="004F199E">
      <w:r w:rsidRPr="004F199E">
        <w:rPr>
          <w:b/>
          <w:bCs/>
        </w:rPr>
        <w:t>JS</w:t>
      </w:r>
      <w:r w:rsidRPr="004F199E">
        <w:t xml:space="preserve"> tiene una comunidad enorme de </w:t>
      </w:r>
      <w:proofErr w:type="spellStart"/>
      <w:r w:rsidRPr="004F199E">
        <w:t>devs</w:t>
      </w:r>
      <w:proofErr w:type="spellEnd"/>
      <w:r w:rsidRPr="004F199E">
        <w:t xml:space="preserve"> que ayudan a generar diferentes cosas. Para apps web hay muchos </w:t>
      </w:r>
      <w:proofErr w:type="spellStart"/>
      <w:r w:rsidRPr="004F199E">
        <w:t>frameworks</w:t>
      </w:r>
      <w:proofErr w:type="spellEnd"/>
      <w:r w:rsidRPr="004F199E">
        <w:t xml:space="preserve"> y librerías construidas en </w:t>
      </w:r>
      <w:r w:rsidRPr="004F199E">
        <w:rPr>
          <w:b/>
          <w:bCs/>
        </w:rPr>
        <w:t>JS</w:t>
      </w:r>
      <w:r w:rsidRPr="004F199E">
        <w:t>, que ayudan a desarrollar proyectos de una manera mucho más rápida, eficiente y robusta.</w:t>
      </w:r>
      <w:r w:rsidRPr="004F199E">
        <w:br/>
      </w:r>
      <w:r w:rsidRPr="004F199E">
        <w:rPr>
          <w:b/>
          <w:bCs/>
        </w:rPr>
        <w:t xml:space="preserve">Angular, </w:t>
      </w:r>
      <w:proofErr w:type="spellStart"/>
      <w:r w:rsidRPr="004F199E">
        <w:rPr>
          <w:b/>
          <w:bCs/>
        </w:rPr>
        <w:t>Vue</w:t>
      </w:r>
      <w:proofErr w:type="spellEnd"/>
      <w:r w:rsidRPr="004F199E">
        <w:rPr>
          <w:b/>
          <w:bCs/>
        </w:rPr>
        <w:t xml:space="preserve">, </w:t>
      </w:r>
      <w:proofErr w:type="spellStart"/>
      <w:r w:rsidRPr="004F199E">
        <w:rPr>
          <w:b/>
          <w:bCs/>
        </w:rPr>
        <w:t>React</w:t>
      </w:r>
      <w:proofErr w:type="spellEnd"/>
      <w:r w:rsidRPr="004F199E">
        <w:t xml:space="preserve"> son algunos de los </w:t>
      </w:r>
      <w:proofErr w:type="spellStart"/>
      <w:r w:rsidRPr="004F199E">
        <w:t>frameworks</w:t>
      </w:r>
      <w:proofErr w:type="spellEnd"/>
      <w:r w:rsidRPr="004F199E">
        <w:t xml:space="preserve"> que podemos utilizar para hacer productos web.</w:t>
      </w:r>
    </w:p>
    <w:p w14:paraId="5B7F08E7" w14:textId="77777777" w:rsidR="004F199E" w:rsidRPr="004F199E" w:rsidRDefault="004F199E" w:rsidP="004F199E">
      <w:r w:rsidRPr="004F199E">
        <w:t xml:space="preserve">Si no sólo quieres hacer productos web podemos utilizar un </w:t>
      </w:r>
      <w:proofErr w:type="spellStart"/>
      <w:r w:rsidRPr="004F199E">
        <w:t>framework</w:t>
      </w:r>
      <w:proofErr w:type="spellEnd"/>
      <w:r w:rsidRPr="004F199E">
        <w:t xml:space="preserve"> llamado </w:t>
      </w:r>
      <w:proofErr w:type="spellStart"/>
      <w:r w:rsidRPr="004F199E">
        <w:rPr>
          <w:b/>
          <w:bCs/>
        </w:rPr>
        <w:t>React</w:t>
      </w:r>
      <w:proofErr w:type="spellEnd"/>
      <w:r w:rsidRPr="004F199E">
        <w:rPr>
          <w:b/>
          <w:bCs/>
        </w:rPr>
        <w:t xml:space="preserve"> </w:t>
      </w:r>
      <w:proofErr w:type="spellStart"/>
      <w:r w:rsidRPr="004F199E">
        <w:rPr>
          <w:b/>
          <w:bCs/>
        </w:rPr>
        <w:t>Native</w:t>
      </w:r>
      <w:proofErr w:type="spellEnd"/>
      <w:r w:rsidRPr="004F199E">
        <w:t>, para poder construir aplicaciones nativas para Android y IOS.</w:t>
      </w:r>
      <w:r w:rsidRPr="004F199E">
        <w:br/>
      </w:r>
      <w:proofErr w:type="spellStart"/>
      <w:r w:rsidRPr="004F199E">
        <w:rPr>
          <w:b/>
          <w:bCs/>
        </w:rPr>
        <w:t>Electron</w:t>
      </w:r>
      <w:proofErr w:type="spellEnd"/>
      <w:r w:rsidRPr="004F199E">
        <w:rPr>
          <w:b/>
          <w:bCs/>
        </w:rPr>
        <w:t>:</w:t>
      </w:r>
      <w:r w:rsidRPr="004F199E">
        <w:t> </w:t>
      </w:r>
      <w:proofErr w:type="spellStart"/>
      <w:r w:rsidRPr="004F199E">
        <w:t>framework</w:t>
      </w:r>
      <w:proofErr w:type="spellEnd"/>
      <w:r w:rsidRPr="004F199E">
        <w:t xml:space="preserve"> JS que nos permite desarrollar aplicaciones para escritorio, tanto para Mac como para Windows.</w:t>
      </w:r>
    </w:p>
    <w:p w14:paraId="338579D5" w14:textId="77777777" w:rsidR="004F199E" w:rsidRPr="004F199E" w:rsidRDefault="004F199E" w:rsidP="004F199E">
      <w:pPr>
        <w:rPr>
          <w:lang w:val="en-US"/>
        </w:rPr>
      </w:pPr>
      <w:r w:rsidRPr="004F199E">
        <w:t xml:space="preserve">En toda web y app tenemos 2 partes. </w:t>
      </w:r>
      <w:r w:rsidRPr="004F199E">
        <w:rPr>
          <w:lang w:val="en-US"/>
        </w:rPr>
        <w:t>El Front-end y el Back-end.</w:t>
      </w:r>
    </w:p>
    <w:p w14:paraId="229FBA25" w14:textId="77777777" w:rsidR="004F199E" w:rsidRPr="004F199E" w:rsidRDefault="004F199E" w:rsidP="004F199E">
      <w:r w:rsidRPr="004F199E">
        <w:rPr>
          <w:b/>
          <w:bCs/>
        </w:rPr>
        <w:t>Front-</w:t>
      </w:r>
      <w:proofErr w:type="spellStart"/>
      <w:r w:rsidRPr="004F199E">
        <w:rPr>
          <w:b/>
          <w:bCs/>
        </w:rPr>
        <w:t>end</w:t>
      </w:r>
      <w:proofErr w:type="spellEnd"/>
      <w:r w:rsidRPr="004F199E">
        <w:rPr>
          <w:b/>
          <w:bCs/>
        </w:rPr>
        <w:t>:</w:t>
      </w:r>
      <w:r w:rsidRPr="004F199E">
        <w:t> Es todo lo que se ve en nuestra web/app y con lo que podemos interactuar.</w:t>
      </w:r>
      <w:r w:rsidRPr="004F199E">
        <w:br/>
      </w:r>
      <w:r w:rsidRPr="004F199E">
        <w:rPr>
          <w:b/>
          <w:bCs/>
        </w:rPr>
        <w:t>Back-</w:t>
      </w:r>
      <w:proofErr w:type="spellStart"/>
      <w:r w:rsidRPr="004F199E">
        <w:rPr>
          <w:b/>
          <w:bCs/>
        </w:rPr>
        <w:t>end</w:t>
      </w:r>
      <w:proofErr w:type="spellEnd"/>
      <w:r w:rsidRPr="004F199E">
        <w:rPr>
          <w:b/>
          <w:bCs/>
        </w:rPr>
        <w:t>:</w:t>
      </w:r>
      <w:r w:rsidRPr="004F199E">
        <w:t> Va manejando las bases de datos, las interacciones y peticiones que el Front-</w:t>
      </w:r>
      <w:proofErr w:type="spellStart"/>
      <w:r w:rsidRPr="004F199E">
        <w:t>end</w:t>
      </w:r>
      <w:proofErr w:type="spellEnd"/>
      <w:r w:rsidRPr="004F199E">
        <w:t xml:space="preserve"> le va a pedir.</w:t>
      </w:r>
    </w:p>
    <w:p w14:paraId="64B4E825" w14:textId="77777777" w:rsidR="004F199E" w:rsidRPr="004F199E" w:rsidRDefault="004F199E" w:rsidP="004F199E">
      <w:r w:rsidRPr="004F199E">
        <w:rPr>
          <w:b/>
          <w:bCs/>
        </w:rPr>
        <w:t>Node.JS</w:t>
      </w:r>
      <w:r w:rsidRPr="004F199E">
        <w:t> es un entorno de ejecución de JS que corre en el Back-</w:t>
      </w:r>
      <w:proofErr w:type="spellStart"/>
      <w:r w:rsidRPr="004F199E">
        <w:t>end</w:t>
      </w:r>
      <w:proofErr w:type="spellEnd"/>
      <w:r w:rsidRPr="004F199E">
        <w:t>. Permite trabajar aplicaciones IOT (Internet de las cosas), hace inteligente ciertos dispositivos conectados a internet.</w:t>
      </w:r>
    </w:p>
    <w:p w14:paraId="7F2F79B0" w14:textId="6FCBB5A0" w:rsidR="00B069B1" w:rsidRDefault="006E4A52">
      <w:r w:rsidRPr="006E4A52">
        <w:rPr>
          <w:noProof/>
          <w:lang w:eastAsia="es-VE"/>
        </w:rPr>
        <w:drawing>
          <wp:inline distT="0" distB="0" distL="0" distR="0" wp14:anchorId="71FDFC16" wp14:editId="083987E2">
            <wp:extent cx="6195584" cy="4284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169" cy="43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23A" w14:textId="77777777" w:rsidR="00955F11" w:rsidRPr="00955F11" w:rsidRDefault="00955F11" w:rsidP="00955F11">
      <w:pPr>
        <w:rPr>
          <w:b/>
          <w:bCs/>
        </w:rPr>
      </w:pPr>
      <w:r w:rsidRPr="00955F11">
        <w:rPr>
          <w:b/>
          <w:bCs/>
        </w:rPr>
        <w:lastRenderedPageBreak/>
        <w:t>VARIABLES</w:t>
      </w:r>
    </w:p>
    <w:p w14:paraId="138391E0" w14:textId="77777777" w:rsidR="00955F11" w:rsidRPr="00955F11" w:rsidRDefault="00955F11" w:rsidP="00955F11">
      <w:r w:rsidRPr="00955F11">
        <w:t>Es la representación de algún lugar en memoria que vamos a reservar para poder guardar un valor, el cual puede tener diferentes tipos.</w:t>
      </w:r>
    </w:p>
    <w:p w14:paraId="397FF9F2" w14:textId="77777777" w:rsidR="00955F11" w:rsidRPr="00955F11" w:rsidRDefault="00955F11" w:rsidP="00955F11">
      <w:proofErr w:type="spellStart"/>
      <w:r w:rsidRPr="00955F11">
        <w:t>Javascript</w:t>
      </w:r>
      <w:proofErr w:type="spellEnd"/>
      <w:r w:rsidRPr="00955F11">
        <w:t xml:space="preserve"> tiene una palabra reservada que utiliza para representar un valor. Ejem:</w:t>
      </w:r>
    </w:p>
    <w:p w14:paraId="7DA47BE6" w14:textId="77777777" w:rsidR="00955F11" w:rsidRPr="00955F11" w:rsidRDefault="00955F11" w:rsidP="00955F11">
      <w:proofErr w:type="spellStart"/>
      <w:r w:rsidRPr="00955F11">
        <w:t>var</w:t>
      </w:r>
      <w:proofErr w:type="spellEnd"/>
      <w:r w:rsidRPr="00955F11">
        <w:t xml:space="preserve"> nombre = “Oscar”;</w:t>
      </w:r>
    </w:p>
    <w:p w14:paraId="39638A7D" w14:textId="47166697" w:rsidR="00AF4787" w:rsidRPr="00AF4787" w:rsidRDefault="00955F11" w:rsidP="00AF4787">
      <w:r w:rsidRPr="00955F11">
        <w:t xml:space="preserve">El </w:t>
      </w:r>
      <w:proofErr w:type="spellStart"/>
      <w:r w:rsidRPr="00955F11">
        <w:t>var</w:t>
      </w:r>
      <w:proofErr w:type="spellEnd"/>
      <w:r w:rsidRPr="00955F11">
        <w:t xml:space="preserve"> le indica al programa que debe guardar un espacio en la memoria, el cual estará definido según el valor que le coloquemos, en el caso del ejemplo será “Oscar” (valor </w:t>
      </w:r>
      <w:proofErr w:type="spellStart"/>
      <w:r w:rsidRPr="00955F11">
        <w:t>String</w:t>
      </w:r>
      <w:proofErr w:type="spellEnd"/>
      <w:r w:rsidRPr="00955F11">
        <w:t>).</w:t>
      </w:r>
    </w:p>
    <w:p w14:paraId="008AD715" w14:textId="408FDD24" w:rsidR="00A15D9C" w:rsidRPr="00AF4787" w:rsidRDefault="00AF4787" w:rsidP="00AF4787">
      <w:r w:rsidRPr="00AF4787">
        <w:rPr>
          <w:b/>
          <w:bCs/>
        </w:rPr>
        <w:t>FUNCIONES</w:t>
      </w:r>
      <w:r w:rsidRPr="00AF4787">
        <w:br/>
        <w:t>Son un conjunto de sentencias que nosotros podemos utilizar para generar ciertas acciones con los valores que ya guardamos antes en las variables.</w:t>
      </w:r>
      <w:r w:rsidRPr="00AF4787">
        <w:br/>
        <w:t>Tenemos dos tipos de funciones</w:t>
      </w:r>
      <w:r w:rsidRPr="00AF4787">
        <w:br/>
        <w:t>• Declarativas: va a inicializar un valor y lo guardamos en memoria.</w:t>
      </w:r>
      <w:r w:rsidRPr="00AF4787">
        <w:br/>
        <w:t>• Expresión (también conocidas como funciones anónimas): vamos a crear una variable donde guardamos la función en memoria.</w:t>
      </w:r>
      <w:r w:rsidRPr="00AF4787">
        <w:br/>
        <w:t>Las funciones también necesitan parámetros que estoy esperando recibir como valor para que la función pueda hacer algo.</w:t>
      </w:r>
      <w:r w:rsidRPr="00AF4787">
        <w:br/>
        <w:t>• Parámetros de la función: nos ayudan a generar cálculos o resultados de la función.</w:t>
      </w:r>
    </w:p>
    <w:p w14:paraId="2951E977" w14:textId="77777777" w:rsidR="00A15D9C" w:rsidRPr="00A15D9C" w:rsidRDefault="00A15D9C" w:rsidP="00A15D9C">
      <w:pPr>
        <w:rPr>
          <w:b/>
          <w:bCs/>
        </w:rPr>
      </w:pPr>
      <w:r w:rsidRPr="00A15D9C">
        <w:rPr>
          <w:b/>
          <w:bCs/>
        </w:rPr>
        <w:t>Diferencias:</w:t>
      </w:r>
    </w:p>
    <w:p w14:paraId="46764502" w14:textId="77777777" w:rsidR="00A15D9C" w:rsidRPr="00A15D9C" w:rsidRDefault="00A15D9C" w:rsidP="00A15D9C">
      <w:r w:rsidRPr="00A15D9C">
        <w:t xml:space="preserve">A las funciones declarativas se les aplica </w:t>
      </w:r>
      <w:proofErr w:type="spellStart"/>
      <w:r w:rsidRPr="00A15D9C">
        <w:t>hoisting</w:t>
      </w:r>
      <w:proofErr w:type="spellEnd"/>
      <w:r w:rsidRPr="00A15D9C">
        <w:t xml:space="preserve">, y a la expresión de función, no. Ya que el </w:t>
      </w:r>
      <w:proofErr w:type="spellStart"/>
      <w:r w:rsidRPr="00A15D9C">
        <w:t>hoisting</w:t>
      </w:r>
      <w:proofErr w:type="spellEnd"/>
      <w:r w:rsidRPr="00A15D9C">
        <w:t xml:space="preserve"> solo se aplica en las palabras reservadas </w:t>
      </w:r>
      <w:proofErr w:type="spellStart"/>
      <w:r w:rsidRPr="00A15D9C">
        <w:t>var</w:t>
      </w:r>
      <w:proofErr w:type="spellEnd"/>
      <w:r w:rsidRPr="00A15D9C">
        <w:t xml:space="preserve"> y </w:t>
      </w:r>
      <w:proofErr w:type="spellStart"/>
      <w:r w:rsidRPr="00A15D9C">
        <w:t>function</w:t>
      </w:r>
      <w:proofErr w:type="spellEnd"/>
      <w:r w:rsidRPr="00A15D9C">
        <w:t>.</w:t>
      </w:r>
    </w:p>
    <w:p w14:paraId="42424235" w14:textId="6A238B96" w:rsidR="00A15D9C" w:rsidRDefault="00A15D9C" w:rsidP="00A15D9C">
      <w:r w:rsidRPr="00A15D9C">
        <w:t>Lo que quiere decir que con las funciones declarativas, podemos mandar llamar la función antes de que ésta sea declarada, y con la expresión de función, no, tendríamos que declararla primero, y después mandarla llamar.</w:t>
      </w:r>
    </w:p>
    <w:p w14:paraId="70AEEDB4" w14:textId="47FE9D29" w:rsidR="00A15D9C" w:rsidRPr="00A15D9C" w:rsidRDefault="00A15D9C" w:rsidP="00A15D9C">
      <w:pPr>
        <w:rPr>
          <w:b/>
          <w:bCs/>
        </w:rPr>
      </w:pPr>
      <w:proofErr w:type="spellStart"/>
      <w:r w:rsidRPr="00A15D9C">
        <w:rPr>
          <w:b/>
          <w:bCs/>
        </w:rPr>
        <w:t>Scope</w:t>
      </w:r>
      <w:proofErr w:type="spellEnd"/>
    </w:p>
    <w:p w14:paraId="0329C0A0" w14:textId="09574B50" w:rsidR="00A15D9C" w:rsidRPr="00A15D9C" w:rsidRDefault="00A15D9C" w:rsidP="00A15D9C">
      <w:r>
        <w:t>Es el a</w:t>
      </w:r>
      <w:r w:rsidRPr="00A15D9C">
        <w:t>lcance que tienen las variables en el código.</w:t>
      </w:r>
    </w:p>
    <w:p w14:paraId="73CF6907" w14:textId="77777777" w:rsidR="00A15D9C" w:rsidRPr="00A15D9C" w:rsidRDefault="00A15D9C" w:rsidP="00A15D9C">
      <w:r w:rsidRPr="00A15D9C">
        <w:t xml:space="preserve">Existen 2 tipos de </w:t>
      </w:r>
      <w:proofErr w:type="spellStart"/>
      <w:r w:rsidRPr="00A15D9C">
        <w:t>scopes</w:t>
      </w:r>
      <w:proofErr w:type="spellEnd"/>
      <w:r w:rsidRPr="00A15D9C">
        <w:t>.</w:t>
      </w:r>
    </w:p>
    <w:p w14:paraId="76FD2681" w14:textId="77777777" w:rsidR="00A15D9C" w:rsidRPr="00A15D9C" w:rsidRDefault="00A15D9C" w:rsidP="00A15D9C">
      <w:pPr>
        <w:pStyle w:val="Prrafodelista"/>
        <w:numPr>
          <w:ilvl w:val="0"/>
          <w:numId w:val="1"/>
        </w:numPr>
      </w:pPr>
      <w:r w:rsidRPr="00A15D9C">
        <w:t>Global: Puede ser llamada a lo largo de nuestro programa.</w:t>
      </w:r>
    </w:p>
    <w:p w14:paraId="68BB2875" w14:textId="7ABCB478" w:rsidR="00A15D9C" w:rsidRDefault="00A15D9C" w:rsidP="00A15D9C">
      <w:pPr>
        <w:pStyle w:val="Prrafodelista"/>
        <w:numPr>
          <w:ilvl w:val="0"/>
          <w:numId w:val="1"/>
        </w:numPr>
      </w:pPr>
      <w:r w:rsidRPr="00A15D9C">
        <w:t>Local: Solo puede ser llamada dentro del bloque de código en el que se declaró.</w:t>
      </w:r>
    </w:p>
    <w:p w14:paraId="37E11B99" w14:textId="201D1CD1" w:rsidR="008A325F" w:rsidRPr="00CF1995" w:rsidRDefault="008A325F" w:rsidP="008A325F">
      <w:pPr>
        <w:rPr>
          <w:b/>
          <w:sz w:val="24"/>
          <w:szCs w:val="24"/>
        </w:rPr>
      </w:pPr>
      <w:proofErr w:type="spellStart"/>
      <w:r w:rsidRPr="00CF1995">
        <w:rPr>
          <w:b/>
          <w:sz w:val="24"/>
          <w:szCs w:val="24"/>
        </w:rPr>
        <w:t>Hoisting</w:t>
      </w:r>
      <w:proofErr w:type="spellEnd"/>
    </w:p>
    <w:p w14:paraId="1FBFBA2E" w14:textId="77777777" w:rsidR="008A325F" w:rsidRDefault="008A325F" w:rsidP="008A325F">
      <w:r>
        <w:t xml:space="preserve">El </w:t>
      </w:r>
      <w:proofErr w:type="spellStart"/>
      <w:r>
        <w:t>Hoisting</w:t>
      </w:r>
      <w:proofErr w:type="spellEnd"/>
      <w:r>
        <w:t xml:space="preserve"> es un proceso del compilador de JavaScript, que consiste en que la </w:t>
      </w:r>
      <w:proofErr w:type="spellStart"/>
      <w:r>
        <w:t>declaracion</w:t>
      </w:r>
      <w:proofErr w:type="spellEnd"/>
      <w:r>
        <w:t xml:space="preserve"> de las variables y las funciones son llevadas al inicio del </w:t>
      </w:r>
      <w:proofErr w:type="spellStart"/>
      <w:r>
        <w:t>codigo</w:t>
      </w:r>
      <w:proofErr w:type="spellEnd"/>
      <w:r>
        <w:t xml:space="preserve">, sin importar su </w:t>
      </w:r>
      <w:proofErr w:type="spellStart"/>
      <w:r>
        <w:t>posicion</w:t>
      </w:r>
      <w:proofErr w:type="spellEnd"/>
      <w:r>
        <w:t xml:space="preserve">, para su procesamiento, sin embargo, la </w:t>
      </w:r>
      <w:proofErr w:type="spellStart"/>
      <w:r>
        <w:t>inicializacion</w:t>
      </w:r>
      <w:proofErr w:type="spellEnd"/>
      <w:r>
        <w:t xml:space="preserve"> de las variables no es llevada al inicio del </w:t>
      </w:r>
      <w:proofErr w:type="spellStart"/>
      <w:r>
        <w:t>codigo</w:t>
      </w:r>
      <w:proofErr w:type="spellEnd"/>
      <w:r>
        <w:t xml:space="preserve"> para su </w:t>
      </w:r>
      <w:proofErr w:type="spellStart"/>
      <w:r>
        <w:t>compilacion</w:t>
      </w:r>
      <w:proofErr w:type="spellEnd"/>
      <w:r>
        <w:t xml:space="preserve">, sino solo su </w:t>
      </w:r>
      <w:proofErr w:type="spellStart"/>
      <w:r>
        <w:t>declaracion</w:t>
      </w:r>
      <w:proofErr w:type="spellEnd"/>
      <w:r>
        <w:t xml:space="preserve">, lo cual suele dar espacio a errores cuando se declara una variable sin inicializarla y se procesa en el </w:t>
      </w:r>
      <w:proofErr w:type="spellStart"/>
      <w:r>
        <w:t>codigo</w:t>
      </w:r>
      <w:proofErr w:type="spellEnd"/>
      <w:r>
        <w:t xml:space="preserve"> antes de haber llegado a su </w:t>
      </w:r>
      <w:proofErr w:type="spellStart"/>
      <w:r>
        <w:t>inicializacion</w:t>
      </w:r>
      <w:proofErr w:type="spellEnd"/>
      <w:r>
        <w:t xml:space="preserve">, lo cual nos suele dar una variable con valor </w:t>
      </w:r>
      <w:proofErr w:type="spellStart"/>
      <w:r>
        <w:t>undefined</w:t>
      </w:r>
      <w:proofErr w:type="spellEnd"/>
      <w:r>
        <w:t xml:space="preserve">, ya que la variable sí fue almacenada en memoria, pero no se le </w:t>
      </w:r>
      <w:proofErr w:type="spellStart"/>
      <w:r>
        <w:t>asigno</w:t>
      </w:r>
      <w:proofErr w:type="spellEnd"/>
      <w:r>
        <w:t xml:space="preserve"> un valor hasta </w:t>
      </w:r>
      <w:proofErr w:type="spellStart"/>
      <w:r>
        <w:t>despues</w:t>
      </w:r>
      <w:proofErr w:type="spellEnd"/>
      <w:r>
        <w:t xml:space="preserve"> de su ejecución.</w:t>
      </w:r>
    </w:p>
    <w:p w14:paraId="195640F8" w14:textId="77777777" w:rsidR="008A325F" w:rsidRDefault="008A325F" w:rsidP="008A325F"/>
    <w:p w14:paraId="1D071DCC" w14:textId="77777777" w:rsidR="008A325F" w:rsidRDefault="008A325F" w:rsidP="008A325F">
      <w:proofErr w:type="spellStart"/>
      <w:r>
        <w:t>Aqui</w:t>
      </w:r>
      <w:proofErr w:type="spellEnd"/>
      <w:r>
        <w:t xml:space="preserve"> un ejemplo de esto:</w:t>
      </w:r>
    </w:p>
    <w:p w14:paraId="350EDB53" w14:textId="77777777" w:rsidR="008A325F" w:rsidRDefault="008A325F" w:rsidP="008A325F"/>
    <w:p w14:paraId="1600CC2E" w14:textId="77777777" w:rsidR="008A325F" w:rsidRDefault="008A325F" w:rsidP="008A325F">
      <w:pPr>
        <w:shd w:val="clear" w:color="auto" w:fill="3B3838" w:themeFill="background2" w:themeFillShade="40"/>
      </w:pPr>
      <w:proofErr w:type="gramStart"/>
      <w:r>
        <w:t>saludo</w:t>
      </w:r>
      <w:proofErr w:type="gramEnd"/>
      <w:r>
        <w:t>();</w:t>
      </w:r>
    </w:p>
    <w:p w14:paraId="37A5D010" w14:textId="77777777" w:rsidR="008A325F" w:rsidRDefault="008A325F" w:rsidP="008A325F">
      <w:pPr>
        <w:shd w:val="clear" w:color="auto" w:fill="3B3838" w:themeFill="background2" w:themeFillShade="40"/>
      </w:pPr>
    </w:p>
    <w:p w14:paraId="6F2BB6FF" w14:textId="77777777" w:rsidR="008A325F" w:rsidRDefault="008A325F" w:rsidP="008A325F">
      <w:pPr>
        <w:shd w:val="clear" w:color="auto" w:fill="3B3838" w:themeFill="background2" w:themeFillShade="40"/>
      </w:pPr>
      <w:proofErr w:type="spellStart"/>
      <w:proofErr w:type="gramStart"/>
      <w:r>
        <w:t>function</w:t>
      </w:r>
      <w:proofErr w:type="spellEnd"/>
      <w:proofErr w:type="gramEnd"/>
      <w:r>
        <w:t xml:space="preserve"> saludo() {</w:t>
      </w:r>
    </w:p>
    <w:p w14:paraId="7B1855E2" w14:textId="77777777" w:rsidR="008A325F" w:rsidRDefault="008A325F" w:rsidP="008A325F">
      <w:pPr>
        <w:shd w:val="clear" w:color="auto" w:fill="3B3838" w:themeFill="background2" w:themeFillShade="40"/>
      </w:pPr>
      <w:r>
        <w:t xml:space="preserve">    </w:t>
      </w:r>
      <w:proofErr w:type="gramStart"/>
      <w:r>
        <w:t>console.log(</w:t>
      </w:r>
      <w:proofErr w:type="gramEnd"/>
      <w:r>
        <w:t>"Hola " + nombre);</w:t>
      </w:r>
    </w:p>
    <w:p w14:paraId="6FA3CC0A" w14:textId="77777777" w:rsidR="008A325F" w:rsidRDefault="008A325F" w:rsidP="008A325F">
      <w:pPr>
        <w:shd w:val="clear" w:color="auto" w:fill="3B3838" w:themeFill="background2" w:themeFillShade="40"/>
      </w:pPr>
      <w:r>
        <w:t>}</w:t>
      </w:r>
    </w:p>
    <w:p w14:paraId="79D78F18" w14:textId="77777777" w:rsidR="008A325F" w:rsidRDefault="008A325F" w:rsidP="008A325F">
      <w:pPr>
        <w:shd w:val="clear" w:color="auto" w:fill="3B3838" w:themeFill="background2" w:themeFillShade="40"/>
      </w:pPr>
    </w:p>
    <w:p w14:paraId="5D998879" w14:textId="77777777" w:rsidR="008A325F" w:rsidRDefault="008A325F" w:rsidP="008A325F">
      <w:pPr>
        <w:shd w:val="clear" w:color="auto" w:fill="3B3838" w:themeFill="background2" w:themeFillShade="40"/>
      </w:pPr>
      <w:proofErr w:type="spellStart"/>
      <w:proofErr w:type="gramStart"/>
      <w:r>
        <w:t>var</w:t>
      </w:r>
      <w:proofErr w:type="spellEnd"/>
      <w:proofErr w:type="gramEnd"/>
      <w:r>
        <w:t xml:space="preserve"> nombre = "</w:t>
      </w:r>
      <w:proofErr w:type="spellStart"/>
      <w:r>
        <w:t>Aaron</w:t>
      </w:r>
      <w:proofErr w:type="spellEnd"/>
      <w:r>
        <w:t>";</w:t>
      </w:r>
    </w:p>
    <w:p w14:paraId="5EDA516D" w14:textId="77777777" w:rsidR="008A325F" w:rsidRDefault="008A325F" w:rsidP="008A325F"/>
    <w:p w14:paraId="6615746E" w14:textId="77777777" w:rsidR="008A325F" w:rsidRDefault="008A325F" w:rsidP="008A325F">
      <w:r>
        <w:t xml:space="preserve">El output de este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siguiente:</w:t>
      </w:r>
    </w:p>
    <w:p w14:paraId="60207E12" w14:textId="77777777" w:rsidR="008A325F" w:rsidRDefault="008A325F" w:rsidP="008A325F"/>
    <w:p w14:paraId="0DE0173F" w14:textId="599157C6" w:rsidR="00A15D9C" w:rsidRPr="00A15D9C" w:rsidRDefault="008A325F" w:rsidP="008A325F">
      <w:pPr>
        <w:shd w:val="clear" w:color="auto" w:fill="3B3838" w:themeFill="background2" w:themeFillShade="40"/>
      </w:pPr>
      <w:r>
        <w:t xml:space="preserve">Hola </w:t>
      </w:r>
      <w:proofErr w:type="spellStart"/>
      <w:r>
        <w:t>undefined</w:t>
      </w:r>
      <w:proofErr w:type="spellEnd"/>
    </w:p>
    <w:p w14:paraId="13E8683C" w14:textId="2C4D4C2B" w:rsidR="00955F11" w:rsidRDefault="00CF1995">
      <w:pPr>
        <w:rPr>
          <w:b/>
          <w:sz w:val="24"/>
          <w:szCs w:val="24"/>
        </w:rPr>
      </w:pPr>
      <w:proofErr w:type="spellStart"/>
      <w:r w:rsidRPr="00CF1995">
        <w:rPr>
          <w:b/>
          <w:sz w:val="24"/>
          <w:szCs w:val="24"/>
        </w:rPr>
        <w:t>Coercion</w:t>
      </w:r>
      <w:proofErr w:type="spellEnd"/>
    </w:p>
    <w:p w14:paraId="1DE36F75" w14:textId="3879C8FA" w:rsidR="001B3501" w:rsidRPr="001B3501" w:rsidRDefault="001B3501">
      <w:pPr>
        <w:rPr>
          <w:sz w:val="24"/>
          <w:szCs w:val="24"/>
        </w:rPr>
      </w:pPr>
      <w:r w:rsidRPr="001B3501">
        <w:rPr>
          <w:sz w:val="24"/>
          <w:szCs w:val="24"/>
        </w:rPr>
        <w:t>Coerción es la forma en la que podemos cambiar un tipo de valor a otro, existen dos tipos de coerción:</w:t>
      </w:r>
      <w:r w:rsidRPr="001B3501">
        <w:rPr>
          <w:sz w:val="24"/>
          <w:szCs w:val="24"/>
        </w:rPr>
        <w:br/>
        <w:t>Coerción implícita = es cuando el lenguaje nos ayuda a cambiar el tipo de valor.</w:t>
      </w:r>
      <w:r w:rsidRPr="001B3501">
        <w:rPr>
          <w:sz w:val="24"/>
          <w:szCs w:val="24"/>
        </w:rPr>
        <w:br/>
        <w:t>Coerción explicita = es cuando obligamos a que cambie el tipo de valor.</w:t>
      </w:r>
    </w:p>
    <w:p w14:paraId="43E2840C" w14:textId="77777777" w:rsidR="00CF1995" w:rsidRDefault="00CF1995">
      <w:pPr>
        <w:rPr>
          <w:sz w:val="24"/>
          <w:szCs w:val="24"/>
        </w:rPr>
      </w:pPr>
      <w:r w:rsidRPr="00CF1995">
        <w:rPr>
          <w:sz w:val="24"/>
          <w:szCs w:val="24"/>
        </w:rPr>
        <w:t xml:space="preserve">//Ejemplos de Coerción: </w:t>
      </w:r>
    </w:p>
    <w:p w14:paraId="5EE9C70F" w14:textId="77777777" w:rsidR="00CF1995" w:rsidRDefault="00CF1995" w:rsidP="00CF1995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CF1995">
        <w:rPr>
          <w:bCs/>
          <w:sz w:val="24"/>
          <w:szCs w:val="24"/>
        </w:rPr>
        <w:t>var</w:t>
      </w:r>
      <w:proofErr w:type="spellEnd"/>
      <w:proofErr w:type="gramEnd"/>
      <w:r w:rsidRPr="00CF1995">
        <w:rPr>
          <w:sz w:val="24"/>
          <w:szCs w:val="24"/>
        </w:rPr>
        <w:t xml:space="preserve"> a = 4 + "7"; </w:t>
      </w:r>
      <w:r>
        <w:rPr>
          <w:sz w:val="24"/>
          <w:szCs w:val="24"/>
        </w:rPr>
        <w:t xml:space="preserve">      </w:t>
      </w:r>
      <w:r w:rsidRPr="00CF1995">
        <w:rPr>
          <w:sz w:val="24"/>
          <w:szCs w:val="24"/>
        </w:rPr>
        <w:t xml:space="preserve">//Convierte a 4 en un </w:t>
      </w:r>
      <w:proofErr w:type="spellStart"/>
      <w:r w:rsidRPr="00CF1995">
        <w:rPr>
          <w:sz w:val="24"/>
          <w:szCs w:val="24"/>
        </w:rPr>
        <w:t>string</w:t>
      </w:r>
      <w:proofErr w:type="spellEnd"/>
      <w:r w:rsidRPr="00CF1995">
        <w:rPr>
          <w:sz w:val="24"/>
          <w:szCs w:val="24"/>
        </w:rPr>
        <w:t xml:space="preserve"> y lo concatena con el "7", por esto regresa un </w:t>
      </w:r>
      <w:proofErr w:type="spellStart"/>
      <w:r w:rsidRPr="00CF1995">
        <w:rPr>
          <w:sz w:val="24"/>
          <w:szCs w:val="24"/>
        </w:rPr>
        <w:t>string</w:t>
      </w:r>
      <w:proofErr w:type="spellEnd"/>
      <w:r w:rsidRPr="00CF1995">
        <w:rPr>
          <w:sz w:val="24"/>
          <w:szCs w:val="24"/>
        </w:rPr>
        <w:t xml:space="preserve"> de valor "47" </w:t>
      </w:r>
    </w:p>
    <w:p w14:paraId="3E5D55A4" w14:textId="77777777" w:rsidR="00CF1995" w:rsidRDefault="00CF1995" w:rsidP="00CF1995">
      <w:pPr>
        <w:shd w:val="clear" w:color="auto" w:fill="3B3838" w:themeFill="background2" w:themeFillShade="40"/>
        <w:rPr>
          <w:sz w:val="24"/>
          <w:szCs w:val="24"/>
        </w:rPr>
      </w:pPr>
      <w:r w:rsidRPr="00CF1995">
        <w:rPr>
          <w:sz w:val="24"/>
          <w:szCs w:val="24"/>
        </w:rPr>
        <w:t>4 * "7";</w:t>
      </w:r>
      <w:r>
        <w:rPr>
          <w:sz w:val="24"/>
          <w:szCs w:val="24"/>
        </w:rPr>
        <w:t xml:space="preserve">            </w:t>
      </w:r>
      <w:r w:rsidRPr="00CF1995">
        <w:rPr>
          <w:sz w:val="24"/>
          <w:szCs w:val="24"/>
        </w:rPr>
        <w:t xml:space="preserve"> //Convierte al "7" en un número y realiza la operación, por esto devuelve 28 </w:t>
      </w:r>
      <w:proofErr w:type="spellStart"/>
      <w:r w:rsidRPr="00CF1995">
        <w:rPr>
          <w:bCs/>
          <w:sz w:val="24"/>
          <w:szCs w:val="24"/>
        </w:rPr>
        <w:t>var</w:t>
      </w:r>
      <w:proofErr w:type="spellEnd"/>
      <w:r w:rsidRPr="00CF1995">
        <w:rPr>
          <w:sz w:val="24"/>
          <w:szCs w:val="24"/>
        </w:rPr>
        <w:t xml:space="preserve"> a = 20;</w:t>
      </w:r>
    </w:p>
    <w:p w14:paraId="48967C1F" w14:textId="77777777" w:rsidR="00CF1995" w:rsidRDefault="00CF1995" w:rsidP="00CF1995">
      <w:pPr>
        <w:shd w:val="clear" w:color="auto" w:fill="3B3838" w:themeFill="background2" w:themeFillShade="40"/>
        <w:rPr>
          <w:sz w:val="24"/>
          <w:szCs w:val="24"/>
        </w:rPr>
      </w:pPr>
      <w:r w:rsidRPr="00CF1995">
        <w:rPr>
          <w:sz w:val="24"/>
          <w:szCs w:val="24"/>
        </w:rPr>
        <w:t xml:space="preserve"> </w:t>
      </w:r>
      <w:proofErr w:type="spellStart"/>
      <w:proofErr w:type="gramStart"/>
      <w:r w:rsidRPr="00CF1995">
        <w:rPr>
          <w:bCs/>
          <w:sz w:val="24"/>
          <w:szCs w:val="24"/>
        </w:rPr>
        <w:t>var</w:t>
      </w:r>
      <w:proofErr w:type="spellEnd"/>
      <w:proofErr w:type="gramEnd"/>
      <w:r w:rsidRPr="00CF1995">
        <w:rPr>
          <w:sz w:val="24"/>
          <w:szCs w:val="24"/>
        </w:rPr>
        <w:t xml:space="preserve"> b = a + ""; </w:t>
      </w:r>
      <w:r>
        <w:rPr>
          <w:sz w:val="24"/>
          <w:szCs w:val="24"/>
        </w:rPr>
        <w:t xml:space="preserve">                    </w:t>
      </w:r>
      <w:r w:rsidRPr="00CF1995">
        <w:rPr>
          <w:sz w:val="24"/>
          <w:szCs w:val="24"/>
        </w:rPr>
        <w:t xml:space="preserve">//Aquí concatenamos para convertir la variable a </w:t>
      </w:r>
      <w:proofErr w:type="spellStart"/>
      <w:r w:rsidRPr="00CF1995">
        <w:rPr>
          <w:sz w:val="24"/>
          <w:szCs w:val="24"/>
        </w:rPr>
        <w:t>string</w:t>
      </w:r>
      <w:proofErr w:type="spellEnd"/>
      <w:r w:rsidRPr="00CF1995">
        <w:rPr>
          <w:sz w:val="24"/>
          <w:szCs w:val="24"/>
        </w:rPr>
        <w:t xml:space="preserve"> (coerción implícita) console.log(b); </w:t>
      </w:r>
    </w:p>
    <w:p w14:paraId="2EA0B06C" w14:textId="77777777" w:rsidR="00CF1995" w:rsidRDefault="00CF1995" w:rsidP="00CF1995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CF1995">
        <w:rPr>
          <w:bCs/>
          <w:sz w:val="24"/>
          <w:szCs w:val="24"/>
        </w:rPr>
        <w:t>var</w:t>
      </w:r>
      <w:proofErr w:type="spellEnd"/>
      <w:proofErr w:type="gramEnd"/>
      <w:r w:rsidRPr="00CF1995">
        <w:rPr>
          <w:sz w:val="24"/>
          <w:szCs w:val="24"/>
        </w:rPr>
        <w:t xml:space="preserve"> c = </w:t>
      </w:r>
      <w:proofErr w:type="spellStart"/>
      <w:r w:rsidRPr="00CF1995">
        <w:rPr>
          <w:sz w:val="24"/>
          <w:szCs w:val="24"/>
        </w:rPr>
        <w:t>String</w:t>
      </w:r>
      <w:proofErr w:type="spellEnd"/>
      <w:r w:rsidRPr="00CF1995">
        <w:rPr>
          <w:sz w:val="24"/>
          <w:szCs w:val="24"/>
        </w:rPr>
        <w:t xml:space="preserve">(a); </w:t>
      </w:r>
      <w:r>
        <w:rPr>
          <w:sz w:val="24"/>
          <w:szCs w:val="24"/>
        </w:rPr>
        <w:t xml:space="preserve">                </w:t>
      </w:r>
      <w:r w:rsidRPr="00CF1995">
        <w:rPr>
          <w:sz w:val="24"/>
          <w:szCs w:val="24"/>
        </w:rPr>
        <w:t xml:space="preserve">//Aquí obligamos a la variable a convertirse en </w:t>
      </w:r>
      <w:proofErr w:type="spellStart"/>
      <w:r w:rsidRPr="00CF1995">
        <w:rPr>
          <w:sz w:val="24"/>
          <w:szCs w:val="24"/>
        </w:rPr>
        <w:t>string</w:t>
      </w:r>
      <w:proofErr w:type="spellEnd"/>
      <w:r w:rsidRPr="00CF1995">
        <w:rPr>
          <w:sz w:val="24"/>
          <w:szCs w:val="24"/>
        </w:rPr>
        <w:t xml:space="preserve"> (coerción explícita) console.log(c); </w:t>
      </w:r>
    </w:p>
    <w:p w14:paraId="6BE92DC9" w14:textId="500996B9" w:rsidR="00CF1995" w:rsidRPr="00CF1995" w:rsidRDefault="00CF1995" w:rsidP="00CF1995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CF1995">
        <w:rPr>
          <w:bCs/>
          <w:sz w:val="24"/>
          <w:szCs w:val="24"/>
        </w:rPr>
        <w:t>var</w:t>
      </w:r>
      <w:proofErr w:type="spellEnd"/>
      <w:proofErr w:type="gramEnd"/>
      <w:r w:rsidRPr="00CF1995">
        <w:rPr>
          <w:sz w:val="24"/>
          <w:szCs w:val="24"/>
        </w:rPr>
        <w:t xml:space="preserve"> </w:t>
      </w:r>
      <w:r w:rsidRPr="00CF1995">
        <w:rPr>
          <w:bCs/>
          <w:sz w:val="24"/>
          <w:szCs w:val="24"/>
        </w:rPr>
        <w:t>d</w:t>
      </w:r>
      <w:r w:rsidRPr="00CF1995">
        <w:rPr>
          <w:sz w:val="24"/>
          <w:szCs w:val="24"/>
        </w:rPr>
        <w:t xml:space="preserve"> = </w:t>
      </w:r>
      <w:proofErr w:type="spellStart"/>
      <w:r w:rsidRPr="00CF1995">
        <w:rPr>
          <w:sz w:val="24"/>
          <w:szCs w:val="24"/>
        </w:rPr>
        <w:t>Number</w:t>
      </w:r>
      <w:proofErr w:type="spellEnd"/>
      <w:r w:rsidRPr="00CF1995">
        <w:rPr>
          <w:sz w:val="24"/>
          <w:szCs w:val="24"/>
        </w:rPr>
        <w:t xml:space="preserve">(c); </w:t>
      </w:r>
      <w:r>
        <w:rPr>
          <w:sz w:val="24"/>
          <w:szCs w:val="24"/>
        </w:rPr>
        <w:t xml:space="preserve">                             </w:t>
      </w:r>
      <w:r w:rsidRPr="00CF1995">
        <w:rPr>
          <w:sz w:val="24"/>
          <w:szCs w:val="24"/>
        </w:rPr>
        <w:t>//Aquí obligamos a la variable a convertirse en número (coerción explícita) console.log(</w:t>
      </w:r>
      <w:r w:rsidRPr="00CF1995">
        <w:rPr>
          <w:bCs/>
          <w:sz w:val="24"/>
          <w:szCs w:val="24"/>
        </w:rPr>
        <w:t>d</w:t>
      </w:r>
      <w:r w:rsidRPr="00CF1995">
        <w:rPr>
          <w:sz w:val="24"/>
          <w:szCs w:val="24"/>
        </w:rPr>
        <w:t>);</w:t>
      </w:r>
    </w:p>
    <w:p w14:paraId="075B64DA" w14:textId="77777777" w:rsidR="00440845" w:rsidRPr="00440845" w:rsidRDefault="00440845" w:rsidP="00440845">
      <w:pPr>
        <w:rPr>
          <w:b/>
          <w:bCs/>
          <w:sz w:val="24"/>
          <w:szCs w:val="24"/>
        </w:rPr>
      </w:pPr>
      <w:r w:rsidRPr="00440845">
        <w:rPr>
          <w:b/>
          <w:bCs/>
          <w:sz w:val="24"/>
          <w:szCs w:val="24"/>
        </w:rPr>
        <w:t xml:space="preserve">Valores: </w:t>
      </w:r>
      <w:proofErr w:type="spellStart"/>
      <w:r w:rsidRPr="00440845">
        <w:rPr>
          <w:b/>
          <w:bCs/>
          <w:sz w:val="24"/>
          <w:szCs w:val="24"/>
        </w:rPr>
        <w:t>Truthy</w:t>
      </w:r>
      <w:proofErr w:type="spellEnd"/>
      <w:r w:rsidRPr="00440845">
        <w:rPr>
          <w:b/>
          <w:bCs/>
          <w:sz w:val="24"/>
          <w:szCs w:val="24"/>
        </w:rPr>
        <w:t xml:space="preserve"> y </w:t>
      </w:r>
      <w:proofErr w:type="spellStart"/>
      <w:r w:rsidRPr="00440845">
        <w:rPr>
          <w:b/>
          <w:bCs/>
          <w:sz w:val="24"/>
          <w:szCs w:val="24"/>
        </w:rPr>
        <w:t>Falsy</w:t>
      </w:r>
      <w:proofErr w:type="spellEnd"/>
    </w:p>
    <w:p w14:paraId="196FA5FE" w14:textId="77777777" w:rsidR="00440845" w:rsidRPr="00E87B3F" w:rsidRDefault="00440845" w:rsidP="00440845">
      <w:pPr>
        <w:rPr>
          <w:sz w:val="24"/>
          <w:szCs w:val="24"/>
        </w:rPr>
      </w:pPr>
      <w:r w:rsidRPr="00E87B3F">
        <w:rPr>
          <w:bCs/>
          <w:i/>
          <w:iCs/>
          <w:sz w:val="24"/>
          <w:szCs w:val="24"/>
        </w:rPr>
        <w:lastRenderedPageBreak/>
        <w:t>¿</w:t>
      </w:r>
      <w:proofErr w:type="spellStart"/>
      <w:r w:rsidRPr="00E87B3F">
        <w:rPr>
          <w:bCs/>
          <w:i/>
          <w:iCs/>
          <w:sz w:val="24"/>
          <w:szCs w:val="24"/>
        </w:rPr>
        <w:t>Que</w:t>
      </w:r>
      <w:proofErr w:type="spellEnd"/>
      <w:r w:rsidRPr="00E87B3F">
        <w:rPr>
          <w:bCs/>
          <w:i/>
          <w:iCs/>
          <w:sz w:val="24"/>
          <w:szCs w:val="24"/>
        </w:rPr>
        <w:t xml:space="preserve"> tipos por default son verdaderos y falsos?</w:t>
      </w:r>
    </w:p>
    <w:p w14:paraId="6B3FCE4C" w14:textId="77777777" w:rsidR="00440845" w:rsidRPr="00E87B3F" w:rsidRDefault="00440845" w:rsidP="00440845">
      <w:pPr>
        <w:rPr>
          <w:sz w:val="24"/>
          <w:szCs w:val="24"/>
        </w:rPr>
      </w:pPr>
      <w:r w:rsidRPr="00E87B3F">
        <w:rPr>
          <w:sz w:val="24"/>
          <w:szCs w:val="24"/>
        </w:rPr>
        <w:t>Usamos la función de JS que es </w:t>
      </w:r>
      <w:proofErr w:type="spellStart"/>
      <w:proofErr w:type="gramStart"/>
      <w:r w:rsidRPr="00E87B3F">
        <w:rPr>
          <w:bCs/>
          <w:i/>
          <w:iCs/>
          <w:sz w:val="24"/>
          <w:szCs w:val="24"/>
        </w:rPr>
        <w:t>Boolean</w:t>
      </w:r>
      <w:proofErr w:type="spellEnd"/>
      <w:r w:rsidRPr="00E87B3F">
        <w:rPr>
          <w:bCs/>
          <w:i/>
          <w:iCs/>
          <w:sz w:val="24"/>
          <w:szCs w:val="24"/>
        </w:rPr>
        <w:t>(</w:t>
      </w:r>
      <w:proofErr w:type="gramEnd"/>
      <w:r w:rsidRPr="00E87B3F">
        <w:rPr>
          <w:bCs/>
          <w:i/>
          <w:iCs/>
          <w:sz w:val="24"/>
          <w:szCs w:val="24"/>
        </w:rPr>
        <w:t>)</w:t>
      </w:r>
      <w:r w:rsidRPr="00E87B3F">
        <w:rPr>
          <w:sz w:val="24"/>
          <w:szCs w:val="24"/>
        </w:rPr>
        <w:t> dentro del paréntesis ponemos el valor y nos dice si el mismo el False o True.</w:t>
      </w:r>
    </w:p>
    <w:p w14:paraId="09DA2F53" w14:textId="77777777" w:rsidR="00440845" w:rsidRPr="00E87B3F" w:rsidRDefault="00440845" w:rsidP="00440845">
      <w:pPr>
        <w:rPr>
          <w:sz w:val="24"/>
          <w:szCs w:val="24"/>
        </w:rPr>
      </w:pPr>
      <w:r w:rsidRPr="00E87B3F">
        <w:rPr>
          <w:sz w:val="24"/>
          <w:szCs w:val="24"/>
        </w:rPr>
        <w:t>–&gt; </w:t>
      </w:r>
      <w:proofErr w:type="spellStart"/>
      <w:r w:rsidRPr="00E87B3F">
        <w:rPr>
          <w:bCs/>
          <w:i/>
          <w:iCs/>
          <w:sz w:val="24"/>
          <w:szCs w:val="24"/>
        </w:rPr>
        <w:t>Falsy</w:t>
      </w:r>
      <w:proofErr w:type="spellEnd"/>
    </w:p>
    <w:p w14:paraId="1256446B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 xml:space="preserve">() —&gt; sin </w:t>
      </w:r>
      <w:proofErr w:type="spellStart"/>
      <w:r w:rsidRPr="00E87B3F">
        <w:rPr>
          <w:sz w:val="24"/>
          <w:szCs w:val="24"/>
        </w:rPr>
        <w:t>ningun</w:t>
      </w:r>
      <w:proofErr w:type="spellEnd"/>
      <w:r w:rsidRPr="00E87B3F">
        <w:rPr>
          <w:sz w:val="24"/>
          <w:szCs w:val="24"/>
        </w:rPr>
        <w:t xml:space="preserve"> valor es false</w:t>
      </w:r>
    </w:p>
    <w:p w14:paraId="128B785E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(0) —&gt; false</w:t>
      </w:r>
    </w:p>
    <w:p w14:paraId="0B956A2B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</w:t>
      </w:r>
      <w:proofErr w:type="spellStart"/>
      <w:r w:rsidRPr="00E87B3F">
        <w:rPr>
          <w:sz w:val="24"/>
          <w:szCs w:val="24"/>
        </w:rPr>
        <w:t>null</w:t>
      </w:r>
      <w:proofErr w:type="spellEnd"/>
      <w:r w:rsidRPr="00E87B3F">
        <w:rPr>
          <w:sz w:val="24"/>
          <w:szCs w:val="24"/>
        </w:rPr>
        <w:t>) —&gt; false</w:t>
      </w:r>
    </w:p>
    <w:p w14:paraId="7E16BA0D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E87B3F">
        <w:rPr>
          <w:sz w:val="24"/>
          <w:szCs w:val="24"/>
          <w:lang w:val="en-US"/>
        </w:rPr>
        <w:t>Boolean(</w:t>
      </w:r>
      <w:proofErr w:type="spellStart"/>
      <w:r w:rsidRPr="00E87B3F">
        <w:rPr>
          <w:sz w:val="24"/>
          <w:szCs w:val="24"/>
          <w:lang w:val="en-US"/>
        </w:rPr>
        <w:t>NaN</w:t>
      </w:r>
      <w:proofErr w:type="spellEnd"/>
      <w:r w:rsidRPr="00E87B3F">
        <w:rPr>
          <w:sz w:val="24"/>
          <w:szCs w:val="24"/>
          <w:lang w:val="en-US"/>
        </w:rPr>
        <w:t xml:space="preserve">) —&gt; false // </w:t>
      </w:r>
      <w:proofErr w:type="spellStart"/>
      <w:r w:rsidRPr="00E87B3F">
        <w:rPr>
          <w:sz w:val="24"/>
          <w:szCs w:val="24"/>
          <w:lang w:val="en-US"/>
        </w:rPr>
        <w:t>NaN</w:t>
      </w:r>
      <w:proofErr w:type="spellEnd"/>
      <w:r w:rsidRPr="00E87B3F">
        <w:rPr>
          <w:sz w:val="24"/>
          <w:szCs w:val="24"/>
          <w:lang w:val="en-US"/>
        </w:rPr>
        <w:t xml:space="preserve"> </w:t>
      </w:r>
      <w:proofErr w:type="spellStart"/>
      <w:r w:rsidRPr="00E87B3F">
        <w:rPr>
          <w:sz w:val="24"/>
          <w:szCs w:val="24"/>
          <w:lang w:val="en-US"/>
        </w:rPr>
        <w:t>es</w:t>
      </w:r>
      <w:proofErr w:type="spellEnd"/>
      <w:r w:rsidRPr="00E87B3F">
        <w:rPr>
          <w:sz w:val="24"/>
          <w:szCs w:val="24"/>
          <w:lang w:val="en-US"/>
        </w:rPr>
        <w:t xml:space="preserve"> Not and Number</w:t>
      </w:r>
    </w:p>
    <w:p w14:paraId="48EC7B09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</w:t>
      </w:r>
      <w:proofErr w:type="spellStart"/>
      <w:r w:rsidRPr="00E87B3F">
        <w:rPr>
          <w:sz w:val="24"/>
          <w:szCs w:val="24"/>
        </w:rPr>
        <w:t>Undefined</w:t>
      </w:r>
      <w:proofErr w:type="spellEnd"/>
      <w:r w:rsidRPr="00E87B3F">
        <w:rPr>
          <w:sz w:val="24"/>
          <w:szCs w:val="24"/>
        </w:rPr>
        <w:t>) —&gt; false</w:t>
      </w:r>
    </w:p>
    <w:p w14:paraId="3338DAEB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(false) —&gt; false</w:t>
      </w:r>
    </w:p>
    <w:p w14:paraId="27332A43" w14:textId="77777777" w:rsidR="00440845" w:rsidRPr="00E87B3F" w:rsidRDefault="00440845" w:rsidP="0044084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("") —&gt; false</w:t>
      </w:r>
    </w:p>
    <w:p w14:paraId="70E90B5A" w14:textId="77777777" w:rsidR="00440845" w:rsidRPr="00E87B3F" w:rsidRDefault="00440845" w:rsidP="00440845">
      <w:pPr>
        <w:rPr>
          <w:sz w:val="24"/>
          <w:szCs w:val="24"/>
        </w:rPr>
      </w:pPr>
      <w:r w:rsidRPr="00E87B3F">
        <w:rPr>
          <w:sz w:val="24"/>
          <w:szCs w:val="24"/>
        </w:rPr>
        <w:t>–&gt; </w:t>
      </w:r>
      <w:proofErr w:type="spellStart"/>
      <w:r w:rsidRPr="00E87B3F">
        <w:rPr>
          <w:bCs/>
          <w:i/>
          <w:iCs/>
          <w:sz w:val="24"/>
          <w:szCs w:val="24"/>
        </w:rPr>
        <w:t>Truthy</w:t>
      </w:r>
      <w:proofErr w:type="spellEnd"/>
    </w:p>
    <w:p w14:paraId="376572AF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 xml:space="preserve">(1) —&gt; true //cualquier </w:t>
      </w:r>
      <w:proofErr w:type="spellStart"/>
      <w:r w:rsidRPr="00E87B3F">
        <w:rPr>
          <w:sz w:val="24"/>
          <w:szCs w:val="24"/>
        </w:rPr>
        <w:t>numero</w:t>
      </w:r>
      <w:proofErr w:type="spellEnd"/>
      <w:r w:rsidRPr="00E87B3F">
        <w:rPr>
          <w:sz w:val="24"/>
          <w:szCs w:val="24"/>
        </w:rPr>
        <w:t xml:space="preserve"> que no sea igual a cero es true</w:t>
      </w:r>
    </w:p>
    <w:p w14:paraId="49ED6822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(“a”) —&gt; true</w:t>
      </w:r>
    </w:p>
    <w:p w14:paraId="33C0C1E9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(" ") —&gt; true // siendo un espacio el valor es true</w:t>
      </w:r>
    </w:p>
    <w:p w14:paraId="04DBCE28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 xml:space="preserve">([]) —&gt; true // un </w:t>
      </w:r>
      <w:proofErr w:type="spellStart"/>
      <w:r w:rsidRPr="00E87B3F">
        <w:rPr>
          <w:sz w:val="24"/>
          <w:szCs w:val="24"/>
        </w:rPr>
        <w:t>array</w:t>
      </w:r>
      <w:proofErr w:type="spellEnd"/>
      <w:r w:rsidRPr="00E87B3F">
        <w:rPr>
          <w:sz w:val="24"/>
          <w:szCs w:val="24"/>
        </w:rPr>
        <w:t xml:space="preserve"> nos da un true</w:t>
      </w:r>
    </w:p>
    <w:p w14:paraId="7F808515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({}) —&gt; true // un objeto nos da el valor de true</w:t>
      </w:r>
    </w:p>
    <w:p w14:paraId="007E6B72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</w:t>
      </w:r>
      <w:proofErr w:type="spellStart"/>
      <w:r w:rsidRPr="00E87B3F">
        <w:rPr>
          <w:sz w:val="24"/>
          <w:szCs w:val="24"/>
        </w:rPr>
        <w:t>function</w:t>
      </w:r>
      <w:proofErr w:type="spellEnd"/>
      <w:r w:rsidRPr="00E87B3F">
        <w:rPr>
          <w:sz w:val="24"/>
          <w:szCs w:val="24"/>
        </w:rPr>
        <w:t xml:space="preserve">() {}) —&gt; true //una </w:t>
      </w:r>
      <w:proofErr w:type="spellStart"/>
      <w:r w:rsidRPr="00E87B3F">
        <w:rPr>
          <w:sz w:val="24"/>
          <w:szCs w:val="24"/>
        </w:rPr>
        <w:t>funcion</w:t>
      </w:r>
      <w:proofErr w:type="spellEnd"/>
      <w:r w:rsidRPr="00E87B3F">
        <w:rPr>
          <w:sz w:val="24"/>
          <w:szCs w:val="24"/>
        </w:rPr>
        <w:t xml:space="preserve"> </w:t>
      </w:r>
      <w:proofErr w:type="spellStart"/>
      <w:r w:rsidRPr="00E87B3F">
        <w:rPr>
          <w:sz w:val="24"/>
          <w:szCs w:val="24"/>
        </w:rPr>
        <w:t>tambien</w:t>
      </w:r>
      <w:proofErr w:type="spellEnd"/>
      <w:r w:rsidRPr="00E87B3F">
        <w:rPr>
          <w:sz w:val="24"/>
          <w:szCs w:val="24"/>
        </w:rPr>
        <w:t xml:space="preserve"> es true</w:t>
      </w:r>
    </w:p>
    <w:p w14:paraId="0CECAEC9" w14:textId="77777777" w:rsidR="00440845" w:rsidRPr="00E87B3F" w:rsidRDefault="00440845" w:rsidP="0044084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87B3F">
        <w:rPr>
          <w:sz w:val="24"/>
          <w:szCs w:val="24"/>
        </w:rPr>
        <w:t>Boolean</w:t>
      </w:r>
      <w:proofErr w:type="spellEnd"/>
      <w:r w:rsidRPr="00E87B3F">
        <w:rPr>
          <w:sz w:val="24"/>
          <w:szCs w:val="24"/>
        </w:rPr>
        <w:t>(true) —&gt; true</w:t>
      </w:r>
    </w:p>
    <w:p w14:paraId="6EFA1B9A" w14:textId="77777777" w:rsidR="00440845" w:rsidRPr="00E87B3F" w:rsidRDefault="00440845" w:rsidP="00440845">
      <w:pPr>
        <w:rPr>
          <w:sz w:val="24"/>
          <w:szCs w:val="24"/>
        </w:rPr>
      </w:pPr>
      <w:r w:rsidRPr="00E87B3F">
        <w:rPr>
          <w:sz w:val="24"/>
          <w:szCs w:val="24"/>
        </w:rPr>
        <w:t>Todo esto lo vamos a usar en condiciones esto valida si es verdadero o falso para ejecutar cierta acción.</w:t>
      </w:r>
    </w:p>
    <w:p w14:paraId="2754920E" w14:textId="74F36F60" w:rsidR="00E87B3F" w:rsidRPr="00E87B3F" w:rsidRDefault="00E87B3F" w:rsidP="00E87B3F">
      <w:pPr>
        <w:rPr>
          <w:b/>
          <w:bCs/>
          <w:sz w:val="24"/>
          <w:szCs w:val="24"/>
        </w:rPr>
      </w:pPr>
      <w:r w:rsidRPr="00E87B3F">
        <w:rPr>
          <w:b/>
          <w:bCs/>
          <w:sz w:val="24"/>
          <w:szCs w:val="24"/>
        </w:rPr>
        <w:t>Operador</w:t>
      </w:r>
      <w:r>
        <w:rPr>
          <w:b/>
          <w:bCs/>
          <w:sz w:val="24"/>
          <w:szCs w:val="24"/>
        </w:rPr>
        <w:t>es</w:t>
      </w:r>
      <w:bookmarkStart w:id="12" w:name="_GoBack"/>
      <w:bookmarkEnd w:id="12"/>
      <w:r w:rsidRPr="00E87B3F">
        <w:rPr>
          <w:b/>
          <w:bCs/>
          <w:sz w:val="24"/>
          <w:szCs w:val="24"/>
        </w:rPr>
        <w:t xml:space="preserve"> de </w:t>
      </w:r>
      <w:proofErr w:type="spellStart"/>
      <w:r w:rsidRPr="00E87B3F">
        <w:rPr>
          <w:b/>
          <w:bCs/>
          <w:sz w:val="24"/>
          <w:szCs w:val="24"/>
        </w:rPr>
        <w:t>asignacion</w:t>
      </w:r>
      <w:proofErr w:type="spellEnd"/>
    </w:p>
    <w:tbl>
      <w:tblPr>
        <w:tblW w:w="0" w:type="auto"/>
        <w:tblCellSpacing w:w="15" w:type="dxa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411"/>
      </w:tblGrid>
      <w:tr w:rsidR="00E87B3F" w:rsidRPr="00E87B3F" w14:paraId="2B4DE7C8" w14:textId="77777777" w:rsidTr="00E87B3F">
        <w:trPr>
          <w:tblHeader/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7273DAD4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Simbolo</w:t>
            </w:r>
            <w:proofErr w:type="spellEnd"/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619EFC9C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</w:tr>
      <w:tr w:rsidR="00E87B3F" w:rsidRPr="00E87B3F" w14:paraId="6C1C8E2F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6C1A7D7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2E50C82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operador de </w:t>
            </w:r>
            <w:proofErr w:type="spellStart"/>
            <w:r w:rsidRPr="00E87B3F">
              <w:rPr>
                <w:b/>
                <w:sz w:val="24"/>
                <w:szCs w:val="24"/>
              </w:rPr>
              <w:t>asignacion</w:t>
            </w:r>
            <w:proofErr w:type="spellEnd"/>
          </w:p>
        </w:tc>
      </w:tr>
    </w:tbl>
    <w:p w14:paraId="1E879C7C" w14:textId="77777777" w:rsidR="00E87B3F" w:rsidRPr="00E87B3F" w:rsidRDefault="00E87B3F" w:rsidP="00E87B3F">
      <w:pPr>
        <w:rPr>
          <w:b/>
          <w:bCs/>
          <w:sz w:val="24"/>
          <w:szCs w:val="24"/>
        </w:rPr>
      </w:pPr>
      <w:r w:rsidRPr="00E87B3F">
        <w:rPr>
          <w:b/>
          <w:bCs/>
          <w:sz w:val="24"/>
          <w:szCs w:val="24"/>
        </w:rPr>
        <w:t xml:space="preserve">Operadores de </w:t>
      </w:r>
      <w:proofErr w:type="spellStart"/>
      <w:r w:rsidRPr="00E87B3F">
        <w:rPr>
          <w:b/>
          <w:bCs/>
          <w:sz w:val="24"/>
          <w:szCs w:val="24"/>
        </w:rPr>
        <w:t>comparacion</w:t>
      </w:r>
      <w:proofErr w:type="spellEnd"/>
    </w:p>
    <w:tbl>
      <w:tblPr>
        <w:tblW w:w="0" w:type="auto"/>
        <w:tblCellSpacing w:w="15" w:type="dxa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597"/>
      </w:tblGrid>
      <w:tr w:rsidR="00E87B3F" w:rsidRPr="00E87B3F" w14:paraId="418A36E7" w14:textId="77777777" w:rsidTr="00E87B3F">
        <w:trPr>
          <w:tblHeader/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538AFAD1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Simbolo</w:t>
            </w:r>
            <w:proofErr w:type="spellEnd"/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15C4FF7E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</w:tr>
      <w:tr w:rsidR="00E87B3F" w:rsidRPr="00E87B3F" w14:paraId="3B34B147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E69033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4DAE8517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igual que</w:t>
            </w:r>
          </w:p>
        </w:tc>
      </w:tr>
      <w:tr w:rsidR="00E87B3F" w:rsidRPr="00E87B3F" w14:paraId="751D53FD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F81B62D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lastRenderedPageBreak/>
              <w:t>===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5E36BDD4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estrictamente igual que</w:t>
            </w:r>
          </w:p>
        </w:tc>
      </w:tr>
      <w:tr w:rsidR="00E87B3F" w:rsidRPr="00E87B3F" w14:paraId="13AE7BBB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012C1949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&gt; </w:t>
            </w:r>
            <w:proofErr w:type="spellStart"/>
            <w:r w:rsidRPr="00E87B3F">
              <w:rPr>
                <w:b/>
                <w:sz w:val="24"/>
                <w:szCs w:val="24"/>
              </w:rPr>
              <w:t>or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&gt;= </w:t>
            </w:r>
            <w:proofErr w:type="spellStart"/>
            <w:r w:rsidRPr="00E87B3F">
              <w:rPr>
                <w:b/>
                <w:sz w:val="24"/>
                <w:szCs w:val="24"/>
              </w:rPr>
              <w:t>or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&gt;==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13D2A91D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mayor o mayor igual que</w:t>
            </w:r>
          </w:p>
        </w:tc>
      </w:tr>
      <w:tr w:rsidR="00E87B3F" w:rsidRPr="00E87B3F" w14:paraId="413213DF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27CD6AC5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&lt; </w:t>
            </w:r>
            <w:proofErr w:type="spellStart"/>
            <w:r w:rsidRPr="00E87B3F">
              <w:rPr>
                <w:b/>
                <w:sz w:val="24"/>
                <w:szCs w:val="24"/>
              </w:rPr>
              <w:t>or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E87B3F">
              <w:rPr>
                <w:b/>
                <w:sz w:val="24"/>
                <w:szCs w:val="24"/>
              </w:rPr>
              <w:t>or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&lt;==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0E85E1B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menor o menor igual que</w:t>
            </w:r>
          </w:p>
        </w:tc>
      </w:tr>
      <w:tr w:rsidR="00E87B3F" w:rsidRPr="00E87B3F" w14:paraId="182485D5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39312C0A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proofErr w:type="gramStart"/>
            <w:r w:rsidRPr="00E87B3F">
              <w:rPr>
                <w:b/>
                <w:sz w:val="24"/>
                <w:szCs w:val="24"/>
              </w:rPr>
              <w:t>!</w:t>
            </w:r>
            <w:proofErr w:type="gramEnd"/>
            <w:r w:rsidRPr="00E87B3F">
              <w:rPr>
                <w:b/>
                <w:sz w:val="24"/>
                <w:szCs w:val="24"/>
              </w:rPr>
              <w:t xml:space="preserve">= </w:t>
            </w:r>
            <w:proofErr w:type="spellStart"/>
            <w:r w:rsidRPr="00E87B3F">
              <w:rPr>
                <w:b/>
                <w:sz w:val="24"/>
                <w:szCs w:val="24"/>
              </w:rPr>
              <w:t>or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!==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2E734B82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diferente que</w:t>
            </w:r>
          </w:p>
        </w:tc>
      </w:tr>
    </w:tbl>
    <w:p w14:paraId="4C2EFA6B" w14:textId="77777777" w:rsidR="00E87B3F" w:rsidRPr="00E87B3F" w:rsidRDefault="00E87B3F" w:rsidP="00E87B3F">
      <w:pPr>
        <w:rPr>
          <w:b/>
          <w:bCs/>
          <w:sz w:val="24"/>
          <w:szCs w:val="24"/>
        </w:rPr>
      </w:pPr>
      <w:r w:rsidRPr="00E87B3F">
        <w:rPr>
          <w:b/>
          <w:bCs/>
          <w:sz w:val="24"/>
          <w:szCs w:val="24"/>
        </w:rPr>
        <w:t xml:space="preserve">Operadores </w:t>
      </w:r>
      <w:proofErr w:type="spellStart"/>
      <w:r w:rsidRPr="00E87B3F">
        <w:rPr>
          <w:b/>
          <w:bCs/>
          <w:sz w:val="24"/>
          <w:szCs w:val="24"/>
        </w:rPr>
        <w:t>aritmeticos</w:t>
      </w:r>
      <w:proofErr w:type="spellEnd"/>
    </w:p>
    <w:tbl>
      <w:tblPr>
        <w:tblW w:w="0" w:type="auto"/>
        <w:tblCellSpacing w:w="15" w:type="dxa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894"/>
      </w:tblGrid>
      <w:tr w:rsidR="00E87B3F" w:rsidRPr="00E87B3F" w14:paraId="45042F78" w14:textId="77777777" w:rsidTr="00E87B3F">
        <w:trPr>
          <w:tblHeader/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4149C3FF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Simbolo</w:t>
            </w:r>
            <w:proofErr w:type="spellEnd"/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45F0E168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</w:tr>
      <w:tr w:rsidR="00E87B3F" w:rsidRPr="00E87B3F" w14:paraId="2A7F3A6A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4C9DDC85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5F21B08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proofErr w:type="gramStart"/>
            <w:r w:rsidRPr="00E87B3F">
              <w:rPr>
                <w:b/>
                <w:sz w:val="24"/>
                <w:szCs w:val="24"/>
              </w:rPr>
              <w:t>operador</w:t>
            </w:r>
            <w:proofErr w:type="gramEnd"/>
            <w:r w:rsidRPr="00E87B3F">
              <w:rPr>
                <w:b/>
                <w:sz w:val="24"/>
                <w:szCs w:val="24"/>
              </w:rPr>
              <w:t xml:space="preserve"> suma este se utiliza para </w:t>
            </w:r>
            <w:proofErr w:type="spellStart"/>
            <w:r w:rsidRPr="00E87B3F">
              <w:rPr>
                <w:b/>
                <w:sz w:val="24"/>
                <w:szCs w:val="24"/>
              </w:rPr>
              <w:t>concatener</w:t>
            </w:r>
            <w:proofErr w:type="spellEnd"/>
            <w:r w:rsidRPr="00E87B3F">
              <w:rPr>
                <w:b/>
                <w:sz w:val="24"/>
                <w:szCs w:val="24"/>
              </w:rPr>
              <w:t xml:space="preserve"> dos cadenas de texto.</w:t>
            </w:r>
          </w:p>
        </w:tc>
      </w:tr>
      <w:tr w:rsidR="00E87B3F" w:rsidRPr="00E87B3F" w14:paraId="752C19A4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DF0AD87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453DF6A6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operador resta</w:t>
            </w:r>
          </w:p>
        </w:tc>
      </w:tr>
      <w:tr w:rsidR="00E87B3F" w:rsidRPr="00E87B3F" w14:paraId="7761A01E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37E09287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3D6218E3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operador de </w:t>
            </w:r>
            <w:proofErr w:type="spellStart"/>
            <w:r w:rsidRPr="00E87B3F">
              <w:rPr>
                <w:b/>
                <w:sz w:val="24"/>
                <w:szCs w:val="24"/>
              </w:rPr>
              <w:t>multicacion</w:t>
            </w:r>
            <w:proofErr w:type="spellEnd"/>
          </w:p>
        </w:tc>
      </w:tr>
      <w:tr w:rsidR="00E87B3F" w:rsidRPr="00E87B3F" w14:paraId="22DC05A2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77488F10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35A555DE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operador de </w:t>
            </w:r>
            <w:proofErr w:type="spellStart"/>
            <w:r w:rsidRPr="00E87B3F">
              <w:rPr>
                <w:b/>
                <w:sz w:val="24"/>
                <w:szCs w:val="24"/>
              </w:rPr>
              <w:t>division</w:t>
            </w:r>
            <w:proofErr w:type="spellEnd"/>
          </w:p>
        </w:tc>
      </w:tr>
      <w:tr w:rsidR="00E87B3F" w:rsidRPr="00E87B3F" w14:paraId="628B91BE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DD0E57A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02005A0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operador de modulo</w:t>
            </w:r>
          </w:p>
        </w:tc>
      </w:tr>
      <w:tr w:rsidR="00E87B3F" w:rsidRPr="00E87B3F" w14:paraId="1E39E09F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1F630AE2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**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35A536F3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 xml:space="preserve">operador de </w:t>
            </w:r>
            <w:proofErr w:type="spellStart"/>
            <w:r w:rsidRPr="00E87B3F">
              <w:rPr>
                <w:b/>
                <w:sz w:val="24"/>
                <w:szCs w:val="24"/>
              </w:rPr>
              <w:t>potenciacion</w:t>
            </w:r>
            <w:proofErr w:type="spellEnd"/>
          </w:p>
        </w:tc>
      </w:tr>
    </w:tbl>
    <w:p w14:paraId="2D6AED29" w14:textId="77777777" w:rsidR="00E87B3F" w:rsidRPr="00E87B3F" w:rsidRDefault="00E87B3F" w:rsidP="00E87B3F">
      <w:pPr>
        <w:rPr>
          <w:b/>
          <w:sz w:val="24"/>
          <w:szCs w:val="24"/>
        </w:rPr>
      </w:pPr>
      <w:proofErr w:type="spellStart"/>
      <w:proofErr w:type="gramStart"/>
      <w:r w:rsidRPr="00E87B3F">
        <w:rPr>
          <w:b/>
          <w:sz w:val="24"/>
          <w:szCs w:val="24"/>
        </w:rPr>
        <w:t>tambien</w:t>
      </w:r>
      <w:proofErr w:type="spellEnd"/>
      <w:proofErr w:type="gramEnd"/>
      <w:r w:rsidRPr="00E87B3F">
        <w:rPr>
          <w:b/>
          <w:sz w:val="24"/>
          <w:szCs w:val="24"/>
        </w:rPr>
        <w:t xml:space="preserve"> se les conoce como operadores binarios. </w:t>
      </w:r>
      <w:proofErr w:type="spellStart"/>
      <w:proofErr w:type="gramStart"/>
      <w:r w:rsidRPr="00E87B3F">
        <w:rPr>
          <w:b/>
          <w:sz w:val="24"/>
          <w:szCs w:val="24"/>
        </w:rPr>
        <w:t>por</w:t>
      </w:r>
      <w:proofErr w:type="gramEnd"/>
      <w:r w:rsidRPr="00E87B3F">
        <w:rPr>
          <w:b/>
          <w:sz w:val="24"/>
          <w:szCs w:val="24"/>
        </w:rPr>
        <w:t xml:space="preserve"> que</w:t>
      </w:r>
      <w:proofErr w:type="spellEnd"/>
      <w:r w:rsidRPr="00E87B3F">
        <w:rPr>
          <w:b/>
          <w:sz w:val="24"/>
          <w:szCs w:val="24"/>
        </w:rPr>
        <w:t xml:space="preserve"> toman dos valores y generan un resultado.</w:t>
      </w:r>
    </w:p>
    <w:p w14:paraId="7A18F69D" w14:textId="77777777" w:rsidR="00E87B3F" w:rsidRPr="00E87B3F" w:rsidRDefault="00E87B3F" w:rsidP="00E87B3F">
      <w:pPr>
        <w:rPr>
          <w:b/>
          <w:bCs/>
          <w:sz w:val="24"/>
          <w:szCs w:val="24"/>
        </w:rPr>
      </w:pPr>
      <w:r w:rsidRPr="00E87B3F">
        <w:rPr>
          <w:b/>
          <w:bCs/>
          <w:sz w:val="24"/>
          <w:szCs w:val="24"/>
        </w:rPr>
        <w:t xml:space="preserve">Operadores </w:t>
      </w:r>
      <w:proofErr w:type="spellStart"/>
      <w:r w:rsidRPr="00E87B3F">
        <w:rPr>
          <w:b/>
          <w:bCs/>
          <w:sz w:val="24"/>
          <w:szCs w:val="24"/>
        </w:rPr>
        <w:t>logicos</w:t>
      </w:r>
      <w:proofErr w:type="spellEnd"/>
    </w:p>
    <w:tbl>
      <w:tblPr>
        <w:tblW w:w="0" w:type="auto"/>
        <w:tblCellSpacing w:w="15" w:type="dxa"/>
        <w:shd w:val="clear" w:color="auto" w:fill="24385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981"/>
      </w:tblGrid>
      <w:tr w:rsidR="00E87B3F" w:rsidRPr="00E87B3F" w14:paraId="016718A7" w14:textId="77777777" w:rsidTr="00E87B3F">
        <w:trPr>
          <w:tblHeader/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2AB9D222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Simbolo</w:t>
            </w:r>
            <w:proofErr w:type="spellEnd"/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35BF27D0" w14:textId="77777777" w:rsidR="00E87B3F" w:rsidRPr="00E87B3F" w:rsidRDefault="00E87B3F" w:rsidP="00E87B3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87B3F">
              <w:rPr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</w:tr>
      <w:tr w:rsidR="00E87B3F" w:rsidRPr="00E87B3F" w14:paraId="1E6760E0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6B297A15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313D7968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NOT niega un valor</w:t>
            </w:r>
          </w:p>
        </w:tc>
      </w:tr>
      <w:tr w:rsidR="00E87B3F" w:rsidRPr="00E87B3F" w14:paraId="72F3C0A4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7EFC3FE5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&amp;&amp;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2E2C422F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AND</w:t>
            </w:r>
          </w:p>
        </w:tc>
      </w:tr>
      <w:tr w:rsidR="00E87B3F" w:rsidRPr="00E87B3F" w14:paraId="198C93FF" w14:textId="77777777" w:rsidTr="00E87B3F">
        <w:trPr>
          <w:tblCellSpacing w:w="15" w:type="dxa"/>
        </w:trPr>
        <w:tc>
          <w:tcPr>
            <w:tcW w:w="0" w:type="auto"/>
            <w:shd w:val="clear" w:color="auto" w:fill="24385B"/>
            <w:vAlign w:val="center"/>
            <w:hideMark/>
          </w:tcPr>
          <w:p w14:paraId="0C323CEE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||</w:t>
            </w:r>
          </w:p>
        </w:tc>
        <w:tc>
          <w:tcPr>
            <w:tcW w:w="0" w:type="auto"/>
            <w:shd w:val="clear" w:color="auto" w:fill="24385B"/>
            <w:vAlign w:val="center"/>
            <w:hideMark/>
          </w:tcPr>
          <w:p w14:paraId="7E5838EB" w14:textId="77777777" w:rsidR="00E87B3F" w:rsidRPr="00E87B3F" w:rsidRDefault="00E87B3F" w:rsidP="00E87B3F">
            <w:pPr>
              <w:rPr>
                <w:b/>
                <w:sz w:val="24"/>
                <w:szCs w:val="24"/>
              </w:rPr>
            </w:pPr>
            <w:r w:rsidRPr="00E87B3F">
              <w:rPr>
                <w:b/>
                <w:sz w:val="24"/>
                <w:szCs w:val="24"/>
              </w:rPr>
              <w:t>OR</w:t>
            </w:r>
          </w:p>
        </w:tc>
      </w:tr>
    </w:tbl>
    <w:p w14:paraId="6B8E6AF5" w14:textId="77777777" w:rsidR="00CF1995" w:rsidRPr="00CF1995" w:rsidRDefault="00CF1995">
      <w:pPr>
        <w:rPr>
          <w:b/>
          <w:sz w:val="24"/>
          <w:szCs w:val="24"/>
        </w:rPr>
      </w:pPr>
    </w:p>
    <w:sectPr w:rsidR="00CF1995" w:rsidRPr="00CF1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207B"/>
    <w:multiLevelType w:val="multilevel"/>
    <w:tmpl w:val="B35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04E08"/>
    <w:multiLevelType w:val="multilevel"/>
    <w:tmpl w:val="921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F23E7"/>
    <w:multiLevelType w:val="hybridMultilevel"/>
    <w:tmpl w:val="10CE26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57"/>
    <w:rsid w:val="001B3501"/>
    <w:rsid w:val="001C23D2"/>
    <w:rsid w:val="00440845"/>
    <w:rsid w:val="004F199E"/>
    <w:rsid w:val="005B7F57"/>
    <w:rsid w:val="005D5038"/>
    <w:rsid w:val="006E4A52"/>
    <w:rsid w:val="00862AB1"/>
    <w:rsid w:val="008A325F"/>
    <w:rsid w:val="00955F11"/>
    <w:rsid w:val="009E089F"/>
    <w:rsid w:val="00A15D9C"/>
    <w:rsid w:val="00AF4787"/>
    <w:rsid w:val="00B069B1"/>
    <w:rsid w:val="00CF1995"/>
    <w:rsid w:val="00E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AE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D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D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Daniel</cp:lastModifiedBy>
  <cp:revision>7</cp:revision>
  <dcterms:created xsi:type="dcterms:W3CDTF">2021-04-01T01:43:00Z</dcterms:created>
  <dcterms:modified xsi:type="dcterms:W3CDTF">2021-04-08T02:59:00Z</dcterms:modified>
</cp:coreProperties>
</file>